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B85" w:rsidRPr="008C5CF0" w:rsidRDefault="00B01004" w:rsidP="009A5EB9">
      <w:pPr>
        <w:jc w:val="center"/>
        <w:rPr>
          <w:rFonts w:ascii="Calibri" w:eastAsia="Times New Roman" w:hAnsi="Calibri" w:cs="Times New Roman"/>
          <w:color w:val="4F81BD" w:themeColor="accent1"/>
          <w:sz w:val="28"/>
          <w:szCs w:val="28"/>
        </w:rPr>
      </w:pPr>
      <w:r>
        <w:rPr>
          <w:rFonts w:ascii="Calibri" w:eastAsia="Times New Roman" w:hAnsi="Calibri" w:cs="Times New Roman"/>
          <w:color w:val="4F81BD" w:themeColor="accent1"/>
          <w:sz w:val="28"/>
          <w:szCs w:val="28"/>
        </w:rPr>
        <w:t xml:space="preserve">Effective </w:t>
      </w:r>
      <w:r w:rsidR="001F7B85" w:rsidRPr="008C5CF0">
        <w:rPr>
          <w:rFonts w:ascii="Calibri" w:eastAsia="Times New Roman" w:hAnsi="Calibri" w:cs="Times New Roman"/>
          <w:color w:val="4F81BD" w:themeColor="accent1"/>
          <w:sz w:val="28"/>
          <w:szCs w:val="28"/>
        </w:rPr>
        <w:t>Threat Modeling –</w:t>
      </w:r>
      <w:r w:rsidR="003F0DB6" w:rsidRPr="008C5CF0">
        <w:rPr>
          <w:rFonts w:ascii="Calibri" w:eastAsia="Times New Roman" w:hAnsi="Calibri" w:cs="Times New Roman"/>
          <w:color w:val="4F81BD" w:themeColor="accent1"/>
          <w:sz w:val="28"/>
          <w:szCs w:val="28"/>
        </w:rPr>
        <w:t xml:space="preserve"> </w:t>
      </w:r>
      <w:r>
        <w:rPr>
          <w:rFonts w:ascii="Calibri" w:eastAsia="Times New Roman" w:hAnsi="Calibri" w:cs="Times New Roman"/>
          <w:color w:val="4F81BD" w:themeColor="accent1"/>
          <w:sz w:val="28"/>
          <w:szCs w:val="28"/>
        </w:rPr>
        <w:t>using TAM</w:t>
      </w:r>
    </w:p>
    <w:p w:rsidR="00B01004" w:rsidRPr="00A725AF" w:rsidRDefault="00A07FD1" w:rsidP="00137BF0">
      <w:pPr>
        <w:jc w:val="both"/>
        <w:rPr>
          <w:rFonts w:ascii="Arial" w:eastAsia="Times New Roman" w:hAnsi="Arial" w:cs="Arial"/>
          <w:sz w:val="20"/>
          <w:szCs w:val="20"/>
        </w:rPr>
      </w:pPr>
      <w:r>
        <w:rPr>
          <w:rFonts w:ascii="Arial" w:eastAsia="Times New Roman" w:hAnsi="Arial" w:cs="Arial"/>
          <w:sz w:val="20"/>
          <w:szCs w:val="20"/>
        </w:rPr>
        <w:t>In my</w:t>
      </w:r>
      <w:r w:rsidR="00B01004" w:rsidRPr="00A725AF">
        <w:rPr>
          <w:rFonts w:ascii="Arial" w:eastAsia="Times New Roman" w:hAnsi="Arial" w:cs="Arial"/>
          <w:sz w:val="20"/>
          <w:szCs w:val="20"/>
        </w:rPr>
        <w:t xml:space="preserve"> </w:t>
      </w:r>
      <w:hyperlink r:id="rId6" w:history="1">
        <w:r w:rsidR="00B01004" w:rsidRPr="007319A6">
          <w:rPr>
            <w:rStyle w:val="Hyperlink"/>
            <w:rFonts w:ascii="Arial" w:eastAsia="Times New Roman" w:hAnsi="Arial" w:cs="Arial"/>
            <w:sz w:val="20"/>
            <w:szCs w:val="20"/>
          </w:rPr>
          <w:t>blog entry</w:t>
        </w:r>
      </w:hyperlink>
      <w:r w:rsidR="00CE20E9" w:rsidRPr="00A725AF">
        <w:rPr>
          <w:rFonts w:ascii="Arial" w:eastAsia="Times New Roman" w:hAnsi="Arial" w:cs="Arial"/>
          <w:sz w:val="20"/>
          <w:szCs w:val="20"/>
        </w:rPr>
        <w:t xml:space="preserve"> regarding – </w:t>
      </w:r>
      <w:r w:rsidR="00CE20E9" w:rsidRPr="001521D7">
        <w:rPr>
          <w:rFonts w:ascii="Arial" w:eastAsia="Times New Roman" w:hAnsi="Arial" w:cs="Arial"/>
          <w:b/>
          <w:sz w:val="20"/>
          <w:szCs w:val="20"/>
        </w:rPr>
        <w:t>T</w:t>
      </w:r>
      <w:r w:rsidR="00CE20E9" w:rsidRPr="00A725AF">
        <w:rPr>
          <w:rFonts w:ascii="Arial" w:eastAsia="Times New Roman" w:hAnsi="Arial" w:cs="Arial"/>
          <w:sz w:val="20"/>
          <w:szCs w:val="20"/>
        </w:rPr>
        <w:t xml:space="preserve">hreat </w:t>
      </w:r>
      <w:r w:rsidR="00CE20E9" w:rsidRPr="001521D7">
        <w:rPr>
          <w:rFonts w:ascii="Arial" w:eastAsia="Times New Roman" w:hAnsi="Arial" w:cs="Arial"/>
          <w:b/>
          <w:sz w:val="20"/>
          <w:szCs w:val="20"/>
        </w:rPr>
        <w:t>A</w:t>
      </w:r>
      <w:r w:rsidR="00CE20E9" w:rsidRPr="00A725AF">
        <w:rPr>
          <w:rFonts w:ascii="Arial" w:eastAsia="Times New Roman" w:hAnsi="Arial" w:cs="Arial"/>
          <w:sz w:val="20"/>
          <w:szCs w:val="20"/>
        </w:rPr>
        <w:t xml:space="preserve">nalysis and </w:t>
      </w:r>
      <w:r w:rsidR="00CE20E9" w:rsidRPr="001521D7">
        <w:rPr>
          <w:rFonts w:ascii="Arial" w:eastAsia="Times New Roman" w:hAnsi="Arial" w:cs="Arial"/>
          <w:b/>
          <w:sz w:val="20"/>
          <w:szCs w:val="20"/>
        </w:rPr>
        <w:t>M</w:t>
      </w:r>
      <w:r w:rsidR="00CE20E9" w:rsidRPr="00A725AF">
        <w:rPr>
          <w:rFonts w:ascii="Arial" w:eastAsia="Times New Roman" w:hAnsi="Arial" w:cs="Arial"/>
          <w:sz w:val="20"/>
          <w:szCs w:val="20"/>
        </w:rPr>
        <w:t>odeling (TAM) tool developed by</w:t>
      </w:r>
      <w:r w:rsidR="00723F82">
        <w:rPr>
          <w:rFonts w:ascii="Arial" w:eastAsia="Times New Roman" w:hAnsi="Arial" w:cs="Arial"/>
          <w:sz w:val="20"/>
          <w:szCs w:val="20"/>
        </w:rPr>
        <w:t xml:space="preserve"> (</w:t>
      </w:r>
      <w:r w:rsidR="00723F82" w:rsidRPr="003E5B95">
        <w:rPr>
          <w:rFonts w:ascii="Arial" w:eastAsia="Times New Roman" w:hAnsi="Arial" w:cs="Arial"/>
          <w:b/>
          <w:sz w:val="20"/>
          <w:szCs w:val="20"/>
        </w:rPr>
        <w:t>A</w:t>
      </w:r>
      <w:r w:rsidR="00723F82">
        <w:rPr>
          <w:rFonts w:ascii="Arial" w:eastAsia="Times New Roman" w:hAnsi="Arial" w:cs="Arial"/>
          <w:sz w:val="20"/>
          <w:szCs w:val="20"/>
        </w:rPr>
        <w:t xml:space="preserve">pplication </w:t>
      </w:r>
      <w:r w:rsidR="00723F82" w:rsidRPr="003E5B95">
        <w:rPr>
          <w:rFonts w:ascii="Arial" w:eastAsia="Times New Roman" w:hAnsi="Arial" w:cs="Arial"/>
          <w:b/>
          <w:sz w:val="20"/>
          <w:szCs w:val="20"/>
        </w:rPr>
        <w:t>C</w:t>
      </w:r>
      <w:r w:rsidR="00723F82">
        <w:rPr>
          <w:rFonts w:ascii="Arial" w:eastAsia="Times New Roman" w:hAnsi="Arial" w:cs="Arial"/>
          <w:sz w:val="20"/>
          <w:szCs w:val="20"/>
        </w:rPr>
        <w:t xml:space="preserve">onsulting and </w:t>
      </w:r>
      <w:r w:rsidR="00723F82" w:rsidRPr="003E5B95">
        <w:rPr>
          <w:rFonts w:ascii="Arial" w:eastAsia="Times New Roman" w:hAnsi="Arial" w:cs="Arial"/>
          <w:b/>
          <w:sz w:val="20"/>
          <w:szCs w:val="20"/>
        </w:rPr>
        <w:t>E</w:t>
      </w:r>
      <w:r w:rsidR="00723F82">
        <w:rPr>
          <w:rFonts w:ascii="Arial" w:eastAsia="Times New Roman" w:hAnsi="Arial" w:cs="Arial"/>
          <w:sz w:val="20"/>
          <w:szCs w:val="20"/>
        </w:rPr>
        <w:t>ngineering)</w:t>
      </w:r>
      <w:r w:rsidR="00CE20E9" w:rsidRPr="00A725AF">
        <w:rPr>
          <w:rFonts w:ascii="Arial" w:eastAsia="Times New Roman" w:hAnsi="Arial" w:cs="Arial"/>
          <w:sz w:val="20"/>
          <w:szCs w:val="20"/>
        </w:rPr>
        <w:t xml:space="preserve"> ACE</w:t>
      </w:r>
      <w:r>
        <w:rPr>
          <w:rFonts w:ascii="Arial" w:eastAsia="Times New Roman" w:hAnsi="Arial" w:cs="Arial"/>
          <w:sz w:val="20"/>
          <w:szCs w:val="20"/>
        </w:rPr>
        <w:t>,</w:t>
      </w:r>
      <w:r w:rsidR="00B01004" w:rsidRPr="00A725AF">
        <w:rPr>
          <w:rFonts w:ascii="Arial" w:eastAsia="Times New Roman" w:hAnsi="Arial" w:cs="Arial"/>
          <w:sz w:val="20"/>
          <w:szCs w:val="20"/>
        </w:rPr>
        <w:t xml:space="preserve"> I have watched many more Threat Models being built to either check a box on the </w:t>
      </w:r>
      <w:r w:rsidR="000A334F" w:rsidRPr="00A725AF">
        <w:rPr>
          <w:rFonts w:ascii="Arial" w:eastAsia="Times New Roman" w:hAnsi="Arial" w:cs="Arial"/>
          <w:sz w:val="20"/>
          <w:szCs w:val="20"/>
        </w:rPr>
        <w:t xml:space="preserve">development </w:t>
      </w:r>
      <w:r w:rsidR="00B01004" w:rsidRPr="00A725AF">
        <w:rPr>
          <w:rFonts w:ascii="Arial" w:eastAsia="Times New Roman" w:hAnsi="Arial" w:cs="Arial"/>
          <w:sz w:val="20"/>
          <w:szCs w:val="20"/>
        </w:rPr>
        <w:t>checklist or were sincere attempts to understand the threat profile of the application</w:t>
      </w:r>
      <w:r w:rsidR="001A39CC">
        <w:rPr>
          <w:rFonts w:ascii="Arial" w:eastAsia="Times New Roman" w:hAnsi="Arial" w:cs="Arial"/>
          <w:sz w:val="20"/>
          <w:szCs w:val="20"/>
        </w:rPr>
        <w:t xml:space="preserve">. Most of those were </w:t>
      </w:r>
      <w:r w:rsidR="00B01004" w:rsidRPr="00A725AF">
        <w:rPr>
          <w:rFonts w:ascii="Arial" w:eastAsia="Times New Roman" w:hAnsi="Arial" w:cs="Arial"/>
          <w:sz w:val="20"/>
          <w:szCs w:val="20"/>
        </w:rPr>
        <w:t xml:space="preserve"> left wanting much more </w:t>
      </w:r>
      <w:r w:rsidR="00A725AF" w:rsidRPr="00A725AF">
        <w:rPr>
          <w:rFonts w:ascii="Arial" w:eastAsia="Times New Roman" w:hAnsi="Arial" w:cs="Arial"/>
          <w:sz w:val="20"/>
          <w:szCs w:val="20"/>
        </w:rPr>
        <w:t>than was</w:t>
      </w:r>
      <w:r w:rsidR="000A334F" w:rsidRPr="00A725AF">
        <w:rPr>
          <w:rFonts w:ascii="Arial" w:eastAsia="Times New Roman" w:hAnsi="Arial" w:cs="Arial"/>
          <w:sz w:val="20"/>
          <w:szCs w:val="20"/>
        </w:rPr>
        <w:t xml:space="preserve"> produced</w:t>
      </w:r>
      <w:r w:rsidR="00B01004" w:rsidRPr="00A725AF">
        <w:rPr>
          <w:rFonts w:ascii="Arial" w:eastAsia="Times New Roman" w:hAnsi="Arial" w:cs="Arial"/>
          <w:sz w:val="20"/>
          <w:szCs w:val="20"/>
        </w:rPr>
        <w:t>.</w:t>
      </w:r>
    </w:p>
    <w:p w:rsidR="00DE2AC0" w:rsidRDefault="00B01004" w:rsidP="00137BF0">
      <w:pPr>
        <w:jc w:val="both"/>
        <w:rPr>
          <w:rFonts w:ascii="Arial" w:eastAsia="Times New Roman" w:hAnsi="Arial" w:cs="Arial"/>
          <w:sz w:val="20"/>
          <w:szCs w:val="20"/>
        </w:rPr>
      </w:pPr>
      <w:r w:rsidRPr="00A725AF">
        <w:rPr>
          <w:rFonts w:ascii="Arial" w:eastAsia="Times New Roman" w:hAnsi="Arial" w:cs="Arial"/>
          <w:sz w:val="20"/>
          <w:szCs w:val="20"/>
        </w:rPr>
        <w:t xml:space="preserve">Stepping back a bit, </w:t>
      </w:r>
      <w:r w:rsidR="00A725AF">
        <w:rPr>
          <w:rFonts w:ascii="Arial" w:eastAsia="Times New Roman" w:hAnsi="Arial" w:cs="Arial"/>
          <w:sz w:val="20"/>
          <w:szCs w:val="20"/>
        </w:rPr>
        <w:t>let’s</w:t>
      </w:r>
      <w:r w:rsidR="00A725AF" w:rsidRPr="00A725AF">
        <w:rPr>
          <w:rFonts w:ascii="Arial" w:eastAsia="Times New Roman" w:hAnsi="Arial" w:cs="Arial"/>
          <w:sz w:val="20"/>
          <w:szCs w:val="20"/>
        </w:rPr>
        <w:t xml:space="preserve"> </w:t>
      </w:r>
      <w:r w:rsidRPr="00A725AF">
        <w:rPr>
          <w:rFonts w:ascii="Arial" w:eastAsia="Times New Roman" w:hAnsi="Arial" w:cs="Arial"/>
          <w:sz w:val="20"/>
          <w:szCs w:val="20"/>
        </w:rPr>
        <w:t>take a quick look at the history the TAM tool</w:t>
      </w:r>
      <w:r w:rsidR="000A334F" w:rsidRPr="00A725AF">
        <w:rPr>
          <w:rFonts w:ascii="Arial" w:eastAsia="Times New Roman" w:hAnsi="Arial" w:cs="Arial"/>
          <w:sz w:val="20"/>
          <w:szCs w:val="20"/>
        </w:rPr>
        <w:t>.</w:t>
      </w:r>
      <w:r w:rsidRPr="00A725AF">
        <w:rPr>
          <w:rFonts w:ascii="Arial" w:eastAsia="Times New Roman" w:hAnsi="Arial" w:cs="Arial"/>
          <w:sz w:val="20"/>
          <w:szCs w:val="20"/>
        </w:rPr>
        <w:t xml:space="preserve"> </w:t>
      </w:r>
      <w:r w:rsidR="000A334F" w:rsidRPr="00A725AF">
        <w:rPr>
          <w:rFonts w:ascii="Arial" w:eastAsia="Times New Roman" w:hAnsi="Arial" w:cs="Arial"/>
          <w:sz w:val="20"/>
          <w:szCs w:val="20"/>
        </w:rPr>
        <w:t xml:space="preserve"> </w:t>
      </w:r>
    </w:p>
    <w:p w:rsidR="00B01004" w:rsidRPr="00A725AF" w:rsidRDefault="00DE2AC0" w:rsidP="00137BF0">
      <w:pPr>
        <w:jc w:val="both"/>
        <w:rPr>
          <w:rFonts w:ascii="Arial" w:eastAsia="Times New Roman" w:hAnsi="Arial" w:cs="Arial"/>
          <w:sz w:val="20"/>
          <w:szCs w:val="20"/>
        </w:rPr>
      </w:pPr>
      <w:r w:rsidRPr="00A725AF">
        <w:rPr>
          <w:rFonts w:ascii="Arial" w:eastAsia="Times New Roman" w:hAnsi="Arial" w:cs="Arial"/>
          <w:sz w:val="20"/>
          <w:szCs w:val="20"/>
        </w:rPr>
        <w:t xml:space="preserve">ACE team released Threat Modeling tool code named Torpedo internally to </w:t>
      </w:r>
      <w:r w:rsidR="00723F82">
        <w:rPr>
          <w:rFonts w:ascii="Arial" w:eastAsia="Times New Roman" w:hAnsi="Arial" w:cs="Arial"/>
          <w:sz w:val="20"/>
          <w:szCs w:val="20"/>
        </w:rPr>
        <w:t xml:space="preserve">(Microsoft) </w:t>
      </w:r>
      <w:r w:rsidRPr="00A725AF">
        <w:rPr>
          <w:rFonts w:ascii="Arial" w:eastAsia="Times New Roman" w:hAnsi="Arial" w:cs="Arial"/>
          <w:sz w:val="20"/>
          <w:szCs w:val="20"/>
        </w:rPr>
        <w:t>MS in 2004. This was v1.0 which was to be used for all the app</w:t>
      </w:r>
      <w:r>
        <w:rPr>
          <w:rFonts w:ascii="Arial" w:eastAsia="Times New Roman" w:hAnsi="Arial" w:cs="Arial"/>
          <w:sz w:val="20"/>
          <w:szCs w:val="20"/>
        </w:rPr>
        <w:t>lications</w:t>
      </w:r>
      <w:r w:rsidRPr="00A725AF">
        <w:rPr>
          <w:rFonts w:ascii="Arial" w:eastAsia="Times New Roman" w:hAnsi="Arial" w:cs="Arial"/>
          <w:sz w:val="20"/>
          <w:szCs w:val="20"/>
        </w:rPr>
        <w:t xml:space="preserve"> developed for MS IT</w:t>
      </w:r>
      <w:r w:rsidR="00723F82">
        <w:rPr>
          <w:rFonts w:ascii="Arial" w:eastAsia="Times New Roman" w:hAnsi="Arial" w:cs="Arial"/>
          <w:sz w:val="20"/>
          <w:szCs w:val="20"/>
        </w:rPr>
        <w:t xml:space="preserve"> (Microsoft </w:t>
      </w:r>
      <w:r w:rsidR="001521D7">
        <w:rPr>
          <w:rFonts w:ascii="Arial" w:eastAsia="Times New Roman" w:hAnsi="Arial" w:cs="Arial"/>
          <w:sz w:val="20"/>
          <w:szCs w:val="20"/>
        </w:rPr>
        <w:t>Information Technology)</w:t>
      </w:r>
      <w:r w:rsidRPr="00A725AF">
        <w:rPr>
          <w:rFonts w:ascii="Arial" w:eastAsia="Times New Roman" w:hAnsi="Arial" w:cs="Arial"/>
          <w:sz w:val="20"/>
          <w:szCs w:val="20"/>
        </w:rPr>
        <w:t>. Over 600 TM’s were created using this version but because its target users were security experts soon there weren’t enough experts to churn out the TM’s at the required speed. This version was very useful in finding many design issues with MS internal apps, but sheer size of operations and lack of sufficient security experts demanded another look at the situation.</w:t>
      </w:r>
    </w:p>
    <w:p w:rsidR="00B56FDA" w:rsidRPr="00A725AF" w:rsidRDefault="00B56FDA" w:rsidP="00137BF0">
      <w:pPr>
        <w:jc w:val="both"/>
        <w:rPr>
          <w:rFonts w:ascii="Arial" w:eastAsia="Times New Roman" w:hAnsi="Arial" w:cs="Arial"/>
          <w:sz w:val="20"/>
          <w:szCs w:val="20"/>
        </w:rPr>
      </w:pPr>
      <w:r w:rsidRPr="00A725AF">
        <w:rPr>
          <w:rFonts w:ascii="Arial" w:eastAsia="Times New Roman" w:hAnsi="Arial" w:cs="Arial"/>
          <w:sz w:val="20"/>
          <w:szCs w:val="20"/>
        </w:rPr>
        <w:t xml:space="preserve">V2.0 methodology and tool was created to simplify terminology, and easier methodology, revamped look and feel were some of the highlights of v2.0 release. </w:t>
      </w:r>
      <w:r w:rsidR="00DE2AC0">
        <w:rPr>
          <w:rFonts w:ascii="Arial" w:eastAsia="Times New Roman" w:hAnsi="Arial" w:cs="Arial"/>
          <w:sz w:val="20"/>
          <w:szCs w:val="20"/>
        </w:rPr>
        <w:t>V</w:t>
      </w:r>
      <w:r w:rsidR="00DE2AC0" w:rsidRPr="00A725AF">
        <w:rPr>
          <w:rFonts w:ascii="Arial" w:eastAsia="Times New Roman" w:hAnsi="Arial" w:cs="Arial"/>
          <w:sz w:val="20"/>
          <w:szCs w:val="20"/>
        </w:rPr>
        <w:t xml:space="preserve">ersion </w:t>
      </w:r>
      <w:r w:rsidR="00DE2AC0">
        <w:rPr>
          <w:rFonts w:ascii="Arial" w:eastAsia="Times New Roman" w:hAnsi="Arial" w:cs="Arial"/>
          <w:sz w:val="20"/>
          <w:szCs w:val="20"/>
        </w:rPr>
        <w:t>2</w:t>
      </w:r>
      <w:r w:rsidR="00DE2AC0" w:rsidRPr="00A725AF">
        <w:rPr>
          <w:rFonts w:ascii="Arial" w:eastAsia="Times New Roman" w:hAnsi="Arial" w:cs="Arial"/>
          <w:sz w:val="20"/>
          <w:szCs w:val="20"/>
        </w:rPr>
        <w:t xml:space="preserve">.0 was released for people to download on the </w:t>
      </w:r>
      <w:hyperlink r:id="rId7" w:history="1">
        <w:r w:rsidR="00DE2AC0" w:rsidRPr="001521D7">
          <w:rPr>
            <w:rStyle w:val="Hyperlink"/>
            <w:rFonts w:ascii="Arial" w:eastAsia="Times New Roman" w:hAnsi="Arial" w:cs="Arial"/>
            <w:sz w:val="20"/>
            <w:szCs w:val="20"/>
          </w:rPr>
          <w:t>MSDN</w:t>
        </w:r>
      </w:hyperlink>
      <w:r w:rsidR="001521D7">
        <w:rPr>
          <w:rFonts w:ascii="Arial" w:eastAsia="Times New Roman" w:hAnsi="Arial" w:cs="Arial"/>
          <w:sz w:val="20"/>
          <w:szCs w:val="20"/>
        </w:rPr>
        <w:t xml:space="preserve"> (Microsoft Developer Network)</w:t>
      </w:r>
      <w:r w:rsidR="00DE2AC0" w:rsidRPr="00A725AF">
        <w:rPr>
          <w:rFonts w:ascii="Arial" w:eastAsia="Times New Roman" w:hAnsi="Arial" w:cs="Arial"/>
          <w:sz w:val="20"/>
          <w:szCs w:val="20"/>
        </w:rPr>
        <w:t xml:space="preserve"> site in 2005. After the first release there has been continuous rising interest in the TAM tool and more and more people inside MS as well as external customers started using TAM. </w:t>
      </w:r>
      <w:r w:rsidRPr="00A725AF">
        <w:rPr>
          <w:rFonts w:ascii="Arial" w:eastAsia="Times New Roman" w:hAnsi="Arial" w:cs="Arial"/>
          <w:sz w:val="20"/>
          <w:szCs w:val="20"/>
        </w:rPr>
        <w:t xml:space="preserve">This was also a huge milestone for </w:t>
      </w:r>
      <w:hyperlink r:id="rId8" w:history="1">
        <w:r w:rsidRPr="009A5EB9">
          <w:rPr>
            <w:rStyle w:val="Hyperlink"/>
            <w:rFonts w:ascii="Arial" w:eastAsia="Times New Roman" w:hAnsi="Arial" w:cs="Arial"/>
            <w:sz w:val="20"/>
            <w:szCs w:val="20"/>
          </w:rPr>
          <w:t xml:space="preserve">ACE </w:t>
        </w:r>
        <w:r w:rsidR="009A5EB9" w:rsidRPr="009A5EB9">
          <w:rPr>
            <w:rStyle w:val="Hyperlink"/>
            <w:rFonts w:ascii="Arial" w:eastAsia="Times New Roman" w:hAnsi="Arial" w:cs="Arial"/>
            <w:sz w:val="20"/>
            <w:szCs w:val="20"/>
          </w:rPr>
          <w:t>Services</w:t>
        </w:r>
      </w:hyperlink>
      <w:r w:rsidR="009A5EB9" w:rsidRPr="00A725AF">
        <w:rPr>
          <w:rFonts w:ascii="Arial" w:eastAsia="Times New Roman" w:hAnsi="Arial" w:cs="Arial"/>
          <w:sz w:val="20"/>
          <w:szCs w:val="20"/>
        </w:rPr>
        <w:t>;</w:t>
      </w:r>
      <w:r w:rsidRPr="00A725AF">
        <w:rPr>
          <w:rFonts w:ascii="Arial" w:eastAsia="Times New Roman" w:hAnsi="Arial" w:cs="Arial"/>
          <w:sz w:val="20"/>
          <w:szCs w:val="20"/>
        </w:rPr>
        <w:t xml:space="preserve"> as it was available</w:t>
      </w:r>
      <w:r w:rsidR="00794101">
        <w:rPr>
          <w:rFonts w:ascii="Arial" w:eastAsia="Times New Roman" w:hAnsi="Arial" w:cs="Arial"/>
          <w:sz w:val="20"/>
          <w:szCs w:val="20"/>
        </w:rPr>
        <w:t xml:space="preserve"> for free</w:t>
      </w:r>
      <w:r w:rsidRPr="00A725AF">
        <w:rPr>
          <w:rFonts w:ascii="Arial" w:eastAsia="Times New Roman" w:hAnsi="Arial" w:cs="Arial"/>
          <w:sz w:val="20"/>
          <w:szCs w:val="20"/>
        </w:rPr>
        <w:t xml:space="preserve"> </w:t>
      </w:r>
      <w:hyperlink r:id="rId9" w:history="1">
        <w:r w:rsidRPr="009A5EB9">
          <w:rPr>
            <w:rStyle w:val="Hyperlink"/>
            <w:rFonts w:ascii="Arial" w:eastAsia="Times New Roman" w:hAnsi="Arial" w:cs="Arial"/>
            <w:sz w:val="20"/>
            <w:szCs w:val="20"/>
          </w:rPr>
          <w:t>download</w:t>
        </w:r>
      </w:hyperlink>
      <w:r w:rsidRPr="00A725AF">
        <w:rPr>
          <w:rFonts w:ascii="Arial" w:eastAsia="Times New Roman" w:hAnsi="Arial" w:cs="Arial"/>
          <w:sz w:val="20"/>
          <w:szCs w:val="20"/>
        </w:rPr>
        <w:t>. This exposure to wider consumption resulted in customers wanting training and more material around it. Ford and Boeing are some of the external customers who are currently using TAM v2.0 in their internal SDLC processes.</w:t>
      </w:r>
    </w:p>
    <w:p w:rsidR="003205C9" w:rsidRPr="00794101" w:rsidRDefault="00CE20E9" w:rsidP="00137BF0">
      <w:pPr>
        <w:jc w:val="both"/>
        <w:rPr>
          <w:rFonts w:ascii="Arial" w:eastAsia="Times New Roman" w:hAnsi="Arial" w:cs="Arial"/>
          <w:sz w:val="20"/>
          <w:szCs w:val="20"/>
        </w:rPr>
      </w:pPr>
      <w:r w:rsidRPr="00794101">
        <w:rPr>
          <w:rFonts w:ascii="Arial" w:eastAsia="Times New Roman" w:hAnsi="Arial" w:cs="Arial"/>
          <w:sz w:val="20"/>
          <w:szCs w:val="20"/>
        </w:rPr>
        <w:t xml:space="preserve">These enhancements have helped in building </w:t>
      </w:r>
      <w:r w:rsidR="003205C9" w:rsidRPr="00794101">
        <w:rPr>
          <w:rFonts w:ascii="Arial" w:eastAsia="Times New Roman" w:hAnsi="Arial" w:cs="Arial"/>
          <w:sz w:val="20"/>
          <w:szCs w:val="20"/>
        </w:rPr>
        <w:t xml:space="preserve">a lot </w:t>
      </w:r>
      <w:r w:rsidRPr="00794101">
        <w:rPr>
          <w:rFonts w:ascii="Arial" w:eastAsia="Times New Roman" w:hAnsi="Arial" w:cs="Arial"/>
          <w:sz w:val="20"/>
          <w:szCs w:val="20"/>
        </w:rPr>
        <w:t xml:space="preserve">of </w:t>
      </w:r>
      <w:r w:rsidR="003205C9" w:rsidRPr="00794101">
        <w:rPr>
          <w:rFonts w:ascii="Arial" w:eastAsia="Times New Roman" w:hAnsi="Arial" w:cs="Arial"/>
          <w:sz w:val="20"/>
          <w:szCs w:val="20"/>
        </w:rPr>
        <w:t xml:space="preserve">awareness around TAM. I have come across practitioners from various disciplines who want to start doing threat modeling </w:t>
      </w:r>
      <w:r w:rsidR="003F0DB6" w:rsidRPr="00794101">
        <w:rPr>
          <w:rFonts w:ascii="Arial" w:eastAsia="Times New Roman" w:hAnsi="Arial" w:cs="Arial"/>
          <w:sz w:val="20"/>
          <w:szCs w:val="20"/>
        </w:rPr>
        <w:t xml:space="preserve">to get a </w:t>
      </w:r>
      <w:r w:rsidR="000A334F" w:rsidRPr="00794101">
        <w:rPr>
          <w:rFonts w:ascii="Arial" w:eastAsia="Times New Roman" w:hAnsi="Arial" w:cs="Arial"/>
          <w:sz w:val="20"/>
          <w:szCs w:val="20"/>
        </w:rPr>
        <w:t>view of</w:t>
      </w:r>
      <w:r w:rsidR="003F0DB6" w:rsidRPr="00794101">
        <w:rPr>
          <w:rFonts w:ascii="Arial" w:eastAsia="Times New Roman" w:hAnsi="Arial" w:cs="Arial"/>
          <w:sz w:val="20"/>
          <w:szCs w:val="20"/>
        </w:rPr>
        <w:t xml:space="preserve"> the possible threat</w:t>
      </w:r>
      <w:r w:rsidR="00F27C24">
        <w:rPr>
          <w:rFonts w:ascii="Arial" w:eastAsia="Times New Roman" w:hAnsi="Arial" w:cs="Arial"/>
          <w:sz w:val="20"/>
          <w:szCs w:val="20"/>
        </w:rPr>
        <w:t>s</w:t>
      </w:r>
      <w:r w:rsidR="003F0DB6" w:rsidRPr="00794101">
        <w:rPr>
          <w:rFonts w:ascii="Arial" w:eastAsia="Times New Roman" w:hAnsi="Arial" w:cs="Arial"/>
          <w:sz w:val="20"/>
          <w:szCs w:val="20"/>
        </w:rPr>
        <w:t xml:space="preserve"> to their system.</w:t>
      </w:r>
      <w:r w:rsidR="003205C9" w:rsidRPr="00794101">
        <w:rPr>
          <w:rFonts w:ascii="Arial" w:eastAsia="Times New Roman" w:hAnsi="Arial" w:cs="Arial"/>
          <w:sz w:val="20"/>
          <w:szCs w:val="20"/>
        </w:rPr>
        <w:t xml:space="preserve"> To begin with</w:t>
      </w:r>
      <w:r w:rsidR="00794101">
        <w:rPr>
          <w:rFonts w:ascii="Arial" w:eastAsia="Times New Roman" w:hAnsi="Arial" w:cs="Arial"/>
          <w:sz w:val="20"/>
          <w:szCs w:val="20"/>
        </w:rPr>
        <w:t>,</w:t>
      </w:r>
      <w:r w:rsidR="003205C9" w:rsidRPr="00794101">
        <w:rPr>
          <w:rFonts w:ascii="Arial" w:eastAsia="Times New Roman" w:hAnsi="Arial" w:cs="Arial"/>
          <w:sz w:val="20"/>
          <w:szCs w:val="20"/>
        </w:rPr>
        <w:t xml:space="preserve"> threat modeling using TAM appears to be </w:t>
      </w:r>
      <w:r w:rsidR="000A334F" w:rsidRPr="00794101">
        <w:rPr>
          <w:rFonts w:ascii="Arial" w:eastAsia="Times New Roman" w:hAnsi="Arial" w:cs="Arial"/>
          <w:sz w:val="20"/>
          <w:szCs w:val="20"/>
        </w:rPr>
        <w:t xml:space="preserve">a </w:t>
      </w:r>
      <w:r w:rsidR="003205C9" w:rsidRPr="00794101">
        <w:rPr>
          <w:rFonts w:ascii="Arial" w:eastAsia="Times New Roman" w:hAnsi="Arial" w:cs="Arial"/>
          <w:sz w:val="20"/>
          <w:szCs w:val="20"/>
        </w:rPr>
        <w:t>very simple and straight forward process</w:t>
      </w:r>
      <w:r w:rsidR="003F0DB6" w:rsidRPr="00794101">
        <w:rPr>
          <w:rFonts w:ascii="Arial" w:eastAsia="Times New Roman" w:hAnsi="Arial" w:cs="Arial"/>
          <w:sz w:val="20"/>
          <w:szCs w:val="20"/>
        </w:rPr>
        <w:t xml:space="preserve"> right from </w:t>
      </w:r>
      <w:r w:rsidR="00F27C24">
        <w:rPr>
          <w:rFonts w:ascii="Arial" w:eastAsia="Times New Roman" w:hAnsi="Arial" w:cs="Arial"/>
          <w:sz w:val="20"/>
          <w:szCs w:val="20"/>
        </w:rPr>
        <w:t xml:space="preserve">downloading the tool </w:t>
      </w:r>
      <w:r w:rsidR="000A334F" w:rsidRPr="00794101">
        <w:rPr>
          <w:rFonts w:ascii="Arial" w:eastAsia="Times New Roman" w:hAnsi="Arial" w:cs="Arial"/>
          <w:sz w:val="20"/>
          <w:szCs w:val="20"/>
        </w:rPr>
        <w:t>to producing a feature rich Threat Model</w:t>
      </w:r>
      <w:r w:rsidR="003F0DB6" w:rsidRPr="00794101">
        <w:rPr>
          <w:rFonts w:ascii="Arial" w:eastAsia="Times New Roman" w:hAnsi="Arial" w:cs="Arial"/>
          <w:sz w:val="20"/>
          <w:szCs w:val="20"/>
        </w:rPr>
        <w:t xml:space="preserve">. </w:t>
      </w:r>
      <w:r w:rsidR="003205C9" w:rsidRPr="00794101">
        <w:rPr>
          <w:rFonts w:ascii="Arial" w:eastAsia="Times New Roman" w:hAnsi="Arial" w:cs="Arial"/>
          <w:sz w:val="20"/>
          <w:szCs w:val="20"/>
        </w:rPr>
        <w:t xml:space="preserve">This apparently simple and effective process does warrant certain care </w:t>
      </w:r>
      <w:r w:rsidR="003F0DB6" w:rsidRPr="00794101">
        <w:rPr>
          <w:rFonts w:ascii="Arial" w:eastAsia="Times New Roman" w:hAnsi="Arial" w:cs="Arial"/>
          <w:sz w:val="20"/>
          <w:szCs w:val="20"/>
        </w:rPr>
        <w:t xml:space="preserve">and due diligence in order </w:t>
      </w:r>
      <w:r w:rsidR="003205C9" w:rsidRPr="00794101">
        <w:rPr>
          <w:rFonts w:ascii="Arial" w:eastAsia="Times New Roman" w:hAnsi="Arial" w:cs="Arial"/>
          <w:sz w:val="20"/>
          <w:szCs w:val="20"/>
        </w:rPr>
        <w:t xml:space="preserve">to build </w:t>
      </w:r>
      <w:r w:rsidR="003F0DB6" w:rsidRPr="00794101">
        <w:rPr>
          <w:rFonts w:ascii="Arial" w:eastAsia="Times New Roman" w:hAnsi="Arial" w:cs="Arial"/>
          <w:sz w:val="20"/>
          <w:szCs w:val="20"/>
        </w:rPr>
        <w:t>a good</w:t>
      </w:r>
      <w:r w:rsidR="003205C9" w:rsidRPr="00794101">
        <w:rPr>
          <w:rFonts w:ascii="Arial" w:eastAsia="Times New Roman" w:hAnsi="Arial" w:cs="Arial"/>
          <w:sz w:val="20"/>
          <w:szCs w:val="20"/>
        </w:rPr>
        <w:t xml:space="preserve"> threat model</w:t>
      </w:r>
      <w:r w:rsidR="003F0DB6" w:rsidRPr="00794101">
        <w:rPr>
          <w:rFonts w:ascii="Arial" w:eastAsia="Times New Roman" w:hAnsi="Arial" w:cs="Arial"/>
          <w:sz w:val="20"/>
          <w:szCs w:val="20"/>
        </w:rPr>
        <w:t xml:space="preserve">. </w:t>
      </w:r>
      <w:r w:rsidR="003205C9" w:rsidRPr="00794101">
        <w:rPr>
          <w:rFonts w:ascii="Arial" w:eastAsia="Times New Roman" w:hAnsi="Arial" w:cs="Arial"/>
          <w:sz w:val="20"/>
          <w:szCs w:val="20"/>
        </w:rPr>
        <w:t xml:space="preserve">Some of the considerations </w:t>
      </w:r>
      <w:r w:rsidR="003F0DB6" w:rsidRPr="00794101">
        <w:rPr>
          <w:rFonts w:ascii="Arial" w:eastAsia="Times New Roman" w:hAnsi="Arial" w:cs="Arial"/>
          <w:sz w:val="20"/>
          <w:szCs w:val="20"/>
        </w:rPr>
        <w:t xml:space="preserve">for effective threat modeling </w:t>
      </w:r>
      <w:r w:rsidR="003205C9" w:rsidRPr="00794101">
        <w:rPr>
          <w:rFonts w:ascii="Arial" w:eastAsia="Times New Roman" w:hAnsi="Arial" w:cs="Arial"/>
          <w:sz w:val="20"/>
          <w:szCs w:val="20"/>
        </w:rPr>
        <w:t>are as follows:</w:t>
      </w:r>
    </w:p>
    <w:p w:rsidR="00DD4563" w:rsidRPr="00794101" w:rsidRDefault="00DD4563" w:rsidP="00794101">
      <w:pPr>
        <w:pStyle w:val="ListParagraph"/>
        <w:numPr>
          <w:ilvl w:val="0"/>
          <w:numId w:val="1"/>
        </w:numPr>
        <w:spacing w:line="240" w:lineRule="auto"/>
        <w:jc w:val="both"/>
        <w:rPr>
          <w:rFonts w:ascii="Arial" w:eastAsia="Times New Roman" w:hAnsi="Arial" w:cs="Arial"/>
          <w:sz w:val="20"/>
          <w:szCs w:val="20"/>
        </w:rPr>
      </w:pPr>
      <w:r w:rsidRPr="00794101">
        <w:rPr>
          <w:rFonts w:ascii="Arial" w:eastAsia="Times New Roman" w:hAnsi="Arial" w:cs="Arial"/>
          <w:sz w:val="20"/>
          <w:szCs w:val="20"/>
        </w:rPr>
        <w:t>It is vitally important to have access to people and information pertaining to all aspects of the application</w:t>
      </w:r>
      <w:r w:rsidR="00F27C24" w:rsidRPr="00F27C24">
        <w:rPr>
          <w:rFonts w:ascii="Arial" w:eastAsia="Times New Roman" w:hAnsi="Arial" w:cs="Arial"/>
          <w:sz w:val="20"/>
          <w:szCs w:val="20"/>
        </w:rPr>
        <w:t xml:space="preserve"> </w:t>
      </w:r>
      <w:r w:rsidR="00137BF0" w:rsidRPr="00794101">
        <w:rPr>
          <w:rFonts w:ascii="Arial" w:eastAsia="Times New Roman" w:hAnsi="Arial" w:cs="Arial"/>
          <w:sz w:val="20"/>
          <w:szCs w:val="20"/>
        </w:rPr>
        <w:t>there</w:t>
      </w:r>
      <w:r w:rsidR="00F27C24" w:rsidRPr="00794101">
        <w:rPr>
          <w:rFonts w:ascii="Arial" w:eastAsia="Times New Roman" w:hAnsi="Arial" w:cs="Arial"/>
          <w:sz w:val="20"/>
          <w:szCs w:val="20"/>
        </w:rPr>
        <w:t xml:space="preserve"> is a </w:t>
      </w:r>
      <w:r w:rsidR="00F27C24">
        <w:rPr>
          <w:rFonts w:ascii="Arial" w:eastAsia="Times New Roman" w:hAnsi="Arial" w:cs="Arial"/>
          <w:sz w:val="20"/>
          <w:szCs w:val="20"/>
        </w:rPr>
        <w:t>significant</w:t>
      </w:r>
      <w:r w:rsidR="00F27C24" w:rsidRPr="00794101">
        <w:rPr>
          <w:rFonts w:ascii="Arial" w:eastAsia="Times New Roman" w:hAnsi="Arial" w:cs="Arial"/>
          <w:sz w:val="20"/>
          <w:szCs w:val="20"/>
        </w:rPr>
        <w:t xml:space="preserve"> involvement of non technical personnel in the process.</w:t>
      </w:r>
    </w:p>
    <w:p w:rsidR="009A5EB9" w:rsidRDefault="00DD4563" w:rsidP="0025345F">
      <w:pPr>
        <w:pStyle w:val="ListParagraph"/>
        <w:numPr>
          <w:ilvl w:val="1"/>
          <w:numId w:val="1"/>
        </w:numPr>
        <w:ind w:left="1077" w:firstLine="0"/>
        <w:contextualSpacing w:val="0"/>
        <w:jc w:val="both"/>
        <w:rPr>
          <w:rFonts w:ascii="Arial" w:eastAsia="Times New Roman" w:hAnsi="Arial" w:cs="Arial"/>
          <w:sz w:val="20"/>
          <w:szCs w:val="20"/>
        </w:rPr>
      </w:pPr>
      <w:r w:rsidRPr="00794101">
        <w:rPr>
          <w:rFonts w:ascii="Arial" w:eastAsia="Times New Roman" w:hAnsi="Arial" w:cs="Arial"/>
          <w:sz w:val="20"/>
          <w:szCs w:val="20"/>
        </w:rPr>
        <w:t>The TM process starts with capturing business need</w:t>
      </w:r>
      <w:r w:rsidR="000A334F" w:rsidRPr="00794101">
        <w:rPr>
          <w:rFonts w:ascii="Arial" w:eastAsia="Times New Roman" w:hAnsi="Arial" w:cs="Arial"/>
          <w:sz w:val="20"/>
          <w:szCs w:val="20"/>
        </w:rPr>
        <w:t>s</w:t>
      </w:r>
      <w:r w:rsidRPr="00794101">
        <w:rPr>
          <w:rFonts w:ascii="Arial" w:eastAsia="Times New Roman" w:hAnsi="Arial" w:cs="Arial"/>
          <w:sz w:val="20"/>
          <w:szCs w:val="20"/>
        </w:rPr>
        <w:t xml:space="preserve"> or objective</w:t>
      </w:r>
      <w:r w:rsidR="000A334F" w:rsidRPr="00794101">
        <w:rPr>
          <w:rFonts w:ascii="Arial" w:eastAsia="Times New Roman" w:hAnsi="Arial" w:cs="Arial"/>
          <w:sz w:val="20"/>
          <w:szCs w:val="20"/>
        </w:rPr>
        <w:t>s</w:t>
      </w:r>
      <w:r w:rsidRPr="00794101">
        <w:rPr>
          <w:rFonts w:ascii="Arial" w:eastAsia="Times New Roman" w:hAnsi="Arial" w:cs="Arial"/>
          <w:sz w:val="20"/>
          <w:szCs w:val="20"/>
        </w:rPr>
        <w:t xml:space="preserve"> of the application and </w:t>
      </w:r>
      <w:r w:rsidR="00F43BFC" w:rsidRPr="00794101">
        <w:rPr>
          <w:rFonts w:ascii="Arial" w:eastAsia="Times New Roman" w:hAnsi="Arial" w:cs="Arial"/>
          <w:sz w:val="20"/>
          <w:szCs w:val="20"/>
        </w:rPr>
        <w:t xml:space="preserve">continues </w:t>
      </w:r>
      <w:r w:rsidR="000A334F" w:rsidRPr="00794101">
        <w:rPr>
          <w:rFonts w:ascii="Arial" w:eastAsia="Times New Roman" w:hAnsi="Arial" w:cs="Arial"/>
          <w:sz w:val="20"/>
          <w:szCs w:val="20"/>
        </w:rPr>
        <w:t xml:space="preserve">through </w:t>
      </w:r>
      <w:r w:rsidR="00F43BFC" w:rsidRPr="00794101">
        <w:rPr>
          <w:rFonts w:ascii="Arial" w:eastAsia="Times New Roman" w:hAnsi="Arial" w:cs="Arial"/>
          <w:sz w:val="20"/>
          <w:szCs w:val="20"/>
        </w:rPr>
        <w:t xml:space="preserve">the </w:t>
      </w:r>
      <w:r w:rsidR="00D263EC">
        <w:rPr>
          <w:rFonts w:ascii="Arial" w:eastAsia="Times New Roman" w:hAnsi="Arial" w:cs="Arial"/>
          <w:sz w:val="20"/>
          <w:szCs w:val="20"/>
        </w:rPr>
        <w:t xml:space="preserve">development and </w:t>
      </w:r>
      <w:r w:rsidR="00F43BFC" w:rsidRPr="00794101">
        <w:rPr>
          <w:rFonts w:ascii="Arial" w:eastAsia="Times New Roman" w:hAnsi="Arial" w:cs="Arial"/>
          <w:sz w:val="20"/>
          <w:szCs w:val="20"/>
        </w:rPr>
        <w:t xml:space="preserve">maintenance phase of the application. </w:t>
      </w:r>
      <w:r w:rsidR="000A334F" w:rsidRPr="00794101">
        <w:rPr>
          <w:rFonts w:ascii="Arial" w:eastAsia="Times New Roman" w:hAnsi="Arial" w:cs="Arial"/>
          <w:sz w:val="20"/>
          <w:szCs w:val="20"/>
        </w:rPr>
        <w:t>Maintaining the Threat Model becomes an ongoing part of the application’s lifespan to account for new and emerging threats</w:t>
      </w:r>
      <w:r w:rsidR="00D263EC">
        <w:rPr>
          <w:rFonts w:ascii="Arial" w:eastAsia="Times New Roman" w:hAnsi="Arial" w:cs="Arial"/>
          <w:sz w:val="20"/>
          <w:szCs w:val="20"/>
        </w:rPr>
        <w:t xml:space="preserve"> and attacks</w:t>
      </w:r>
      <w:r w:rsidR="000A334F" w:rsidRPr="00794101">
        <w:rPr>
          <w:rFonts w:ascii="Arial" w:eastAsia="Times New Roman" w:hAnsi="Arial" w:cs="Arial"/>
          <w:sz w:val="20"/>
          <w:szCs w:val="20"/>
        </w:rPr>
        <w:t xml:space="preserve">. However, the majority of the TM work is done in the early stages of development, before any code is written.  This provides a strong proactive approach </w:t>
      </w:r>
      <w:r w:rsidR="00F27C24">
        <w:rPr>
          <w:rFonts w:ascii="Arial" w:eastAsia="Times New Roman" w:hAnsi="Arial" w:cs="Arial"/>
          <w:sz w:val="20"/>
          <w:szCs w:val="20"/>
        </w:rPr>
        <w:t>to</w:t>
      </w:r>
      <w:r w:rsidR="00F27C24" w:rsidRPr="00794101">
        <w:rPr>
          <w:rFonts w:ascii="Arial" w:eastAsia="Times New Roman" w:hAnsi="Arial" w:cs="Arial"/>
          <w:sz w:val="20"/>
          <w:szCs w:val="20"/>
        </w:rPr>
        <w:t xml:space="preserve"> </w:t>
      </w:r>
      <w:r w:rsidR="000A334F" w:rsidRPr="00794101">
        <w:rPr>
          <w:rFonts w:ascii="Arial" w:eastAsia="Times New Roman" w:hAnsi="Arial" w:cs="Arial"/>
          <w:sz w:val="20"/>
          <w:szCs w:val="20"/>
        </w:rPr>
        <w:t xml:space="preserve">building secure software and prevents costly rework due to retro-fitting security </w:t>
      </w:r>
      <w:r w:rsidR="00F27C24">
        <w:rPr>
          <w:rFonts w:ascii="Arial" w:eastAsia="Times New Roman" w:hAnsi="Arial" w:cs="Arial"/>
          <w:sz w:val="20"/>
          <w:szCs w:val="20"/>
        </w:rPr>
        <w:t>requirements</w:t>
      </w:r>
      <w:r w:rsidR="00F27C24" w:rsidRPr="00794101">
        <w:rPr>
          <w:rFonts w:ascii="Arial" w:eastAsia="Times New Roman" w:hAnsi="Arial" w:cs="Arial"/>
          <w:sz w:val="20"/>
          <w:szCs w:val="20"/>
        </w:rPr>
        <w:t xml:space="preserve"> </w:t>
      </w:r>
      <w:r w:rsidR="000A334F" w:rsidRPr="00794101">
        <w:rPr>
          <w:rFonts w:ascii="Arial" w:eastAsia="Times New Roman" w:hAnsi="Arial" w:cs="Arial"/>
          <w:sz w:val="20"/>
          <w:szCs w:val="20"/>
        </w:rPr>
        <w:t xml:space="preserve">when security bugs are discovered late in the process. </w:t>
      </w:r>
      <w:r w:rsidR="00F43BFC" w:rsidRPr="00794101">
        <w:rPr>
          <w:rFonts w:ascii="Arial" w:eastAsia="Times New Roman" w:hAnsi="Arial" w:cs="Arial"/>
          <w:sz w:val="20"/>
          <w:szCs w:val="20"/>
        </w:rPr>
        <w:t xml:space="preserve">Thus the TM process calls for </w:t>
      </w:r>
      <w:r w:rsidRPr="00794101">
        <w:rPr>
          <w:rFonts w:ascii="Arial" w:eastAsia="Times New Roman" w:hAnsi="Arial" w:cs="Arial"/>
          <w:sz w:val="20"/>
          <w:szCs w:val="20"/>
        </w:rPr>
        <w:t>seeking input from business</w:t>
      </w:r>
      <w:r w:rsidR="00F43BFC" w:rsidRPr="00794101">
        <w:rPr>
          <w:rFonts w:ascii="Arial" w:eastAsia="Times New Roman" w:hAnsi="Arial" w:cs="Arial"/>
          <w:sz w:val="20"/>
          <w:szCs w:val="20"/>
        </w:rPr>
        <w:t xml:space="preserve"> owners</w:t>
      </w:r>
      <w:r w:rsidRPr="00794101">
        <w:rPr>
          <w:rFonts w:ascii="Arial" w:eastAsia="Times New Roman" w:hAnsi="Arial" w:cs="Arial"/>
          <w:sz w:val="20"/>
          <w:szCs w:val="20"/>
        </w:rPr>
        <w:t xml:space="preserve"> to </w:t>
      </w:r>
      <w:r w:rsidR="000A334F" w:rsidRPr="00794101">
        <w:rPr>
          <w:rFonts w:ascii="Arial" w:eastAsia="Times New Roman" w:hAnsi="Arial" w:cs="Arial"/>
          <w:sz w:val="20"/>
          <w:szCs w:val="20"/>
        </w:rPr>
        <w:t xml:space="preserve">help </w:t>
      </w:r>
      <w:r w:rsidR="00257418" w:rsidRPr="00794101">
        <w:rPr>
          <w:rFonts w:ascii="Arial" w:eastAsia="Times New Roman" w:hAnsi="Arial" w:cs="Arial"/>
          <w:sz w:val="20"/>
          <w:szCs w:val="20"/>
        </w:rPr>
        <w:t>categori</w:t>
      </w:r>
      <w:r w:rsidR="00D263EC">
        <w:rPr>
          <w:rFonts w:ascii="Arial" w:eastAsia="Times New Roman" w:hAnsi="Arial" w:cs="Arial"/>
          <w:sz w:val="20"/>
          <w:szCs w:val="20"/>
        </w:rPr>
        <w:t>ze</w:t>
      </w:r>
      <w:r w:rsidR="000A334F" w:rsidRPr="00794101">
        <w:rPr>
          <w:rFonts w:ascii="Arial" w:eastAsia="Times New Roman" w:hAnsi="Arial" w:cs="Arial"/>
          <w:sz w:val="20"/>
          <w:szCs w:val="20"/>
        </w:rPr>
        <w:t xml:space="preserve">, and rank </w:t>
      </w:r>
      <w:r w:rsidRPr="00794101">
        <w:rPr>
          <w:rFonts w:ascii="Arial" w:eastAsia="Times New Roman" w:hAnsi="Arial" w:cs="Arial"/>
          <w:sz w:val="20"/>
          <w:szCs w:val="20"/>
        </w:rPr>
        <w:t xml:space="preserve">the threats identified. </w:t>
      </w:r>
    </w:p>
    <w:p w:rsidR="00DD4563" w:rsidRPr="00316110" w:rsidRDefault="00DD4563" w:rsidP="0025345F">
      <w:pPr>
        <w:pStyle w:val="ListParagraph"/>
        <w:numPr>
          <w:ilvl w:val="1"/>
          <w:numId w:val="1"/>
        </w:numPr>
        <w:ind w:left="1077" w:firstLine="0"/>
        <w:contextualSpacing w:val="0"/>
        <w:jc w:val="both"/>
        <w:rPr>
          <w:rFonts w:ascii="Arial" w:eastAsia="Times New Roman" w:hAnsi="Arial" w:cs="Arial"/>
          <w:sz w:val="20"/>
          <w:szCs w:val="20"/>
          <w:highlight w:val="yellow"/>
          <w:rPrChange w:id="0" w:author="cv" w:date="2024-07-24T17:10:00Z">
            <w:rPr>
              <w:rFonts w:ascii="Arial" w:eastAsia="Times New Roman" w:hAnsi="Arial" w:cs="Arial"/>
              <w:sz w:val="20"/>
              <w:szCs w:val="20"/>
            </w:rPr>
          </w:rPrChange>
        </w:rPr>
      </w:pPr>
      <w:r w:rsidRPr="00316110">
        <w:rPr>
          <w:rFonts w:ascii="Arial" w:eastAsia="Times New Roman" w:hAnsi="Arial" w:cs="Arial"/>
          <w:sz w:val="20"/>
          <w:szCs w:val="20"/>
          <w:highlight w:val="yellow"/>
          <w:rPrChange w:id="1" w:author="cv" w:date="2024-07-24T17:10:00Z">
            <w:rPr>
              <w:rFonts w:ascii="Arial" w:eastAsia="Times New Roman" w:hAnsi="Arial" w:cs="Arial"/>
              <w:sz w:val="20"/>
              <w:szCs w:val="20"/>
            </w:rPr>
          </w:rPrChange>
        </w:rPr>
        <w:t>Most of the business owners who sponsor the app development have very little time on hand</w:t>
      </w:r>
      <w:r w:rsidR="00F43BFC" w:rsidRPr="00316110">
        <w:rPr>
          <w:rFonts w:ascii="Arial" w:eastAsia="Times New Roman" w:hAnsi="Arial" w:cs="Arial"/>
          <w:sz w:val="20"/>
          <w:szCs w:val="20"/>
          <w:highlight w:val="yellow"/>
          <w:rPrChange w:id="2" w:author="cv" w:date="2024-07-24T17:10:00Z">
            <w:rPr>
              <w:rFonts w:ascii="Arial" w:eastAsia="Times New Roman" w:hAnsi="Arial" w:cs="Arial"/>
              <w:sz w:val="20"/>
              <w:szCs w:val="20"/>
            </w:rPr>
          </w:rPrChange>
        </w:rPr>
        <w:t>;</w:t>
      </w:r>
      <w:r w:rsidRPr="00316110">
        <w:rPr>
          <w:rFonts w:ascii="Arial" w:eastAsia="Times New Roman" w:hAnsi="Arial" w:cs="Arial"/>
          <w:sz w:val="20"/>
          <w:szCs w:val="20"/>
          <w:highlight w:val="yellow"/>
          <w:rPrChange w:id="3" w:author="cv" w:date="2024-07-24T17:10:00Z">
            <w:rPr>
              <w:rFonts w:ascii="Arial" w:eastAsia="Times New Roman" w:hAnsi="Arial" w:cs="Arial"/>
              <w:sz w:val="20"/>
              <w:szCs w:val="20"/>
            </w:rPr>
          </w:rPrChange>
        </w:rPr>
        <w:t xml:space="preserve"> so to get a slot on their busy schedule one needs to have good </w:t>
      </w:r>
      <w:r w:rsidR="00F27C24" w:rsidRPr="00316110">
        <w:rPr>
          <w:rFonts w:ascii="Arial" w:eastAsia="Times New Roman" w:hAnsi="Arial" w:cs="Arial"/>
          <w:sz w:val="20"/>
          <w:szCs w:val="20"/>
          <w:highlight w:val="yellow"/>
          <w:rPrChange w:id="4" w:author="cv" w:date="2024-07-24T17:10:00Z">
            <w:rPr>
              <w:rFonts w:ascii="Arial" w:eastAsia="Times New Roman" w:hAnsi="Arial" w:cs="Arial"/>
              <w:sz w:val="20"/>
              <w:szCs w:val="20"/>
            </w:rPr>
          </w:rPrChange>
        </w:rPr>
        <w:t xml:space="preserve">relationships </w:t>
      </w:r>
      <w:r w:rsidR="00A812F2" w:rsidRPr="00316110">
        <w:rPr>
          <w:rFonts w:ascii="Arial" w:eastAsia="Times New Roman" w:hAnsi="Arial" w:cs="Arial"/>
          <w:sz w:val="20"/>
          <w:szCs w:val="20"/>
          <w:highlight w:val="yellow"/>
          <w:rPrChange w:id="5" w:author="cv" w:date="2024-07-24T17:10:00Z">
            <w:rPr>
              <w:rFonts w:ascii="Arial" w:eastAsia="Times New Roman" w:hAnsi="Arial" w:cs="Arial"/>
              <w:sz w:val="20"/>
              <w:szCs w:val="20"/>
            </w:rPr>
          </w:rPrChange>
        </w:rPr>
        <w:t>with people who “matter”</w:t>
      </w:r>
      <w:r w:rsidR="00F43BFC" w:rsidRPr="00316110">
        <w:rPr>
          <w:rFonts w:ascii="Arial" w:eastAsia="Times New Roman" w:hAnsi="Arial" w:cs="Arial"/>
          <w:sz w:val="20"/>
          <w:szCs w:val="20"/>
          <w:highlight w:val="yellow"/>
          <w:rPrChange w:id="6" w:author="cv" w:date="2024-07-24T17:10:00Z">
            <w:rPr>
              <w:rFonts w:ascii="Arial" w:eastAsia="Times New Roman" w:hAnsi="Arial" w:cs="Arial"/>
              <w:sz w:val="20"/>
              <w:szCs w:val="20"/>
            </w:rPr>
          </w:rPrChange>
        </w:rPr>
        <w:t xml:space="preserve">. </w:t>
      </w:r>
      <w:r w:rsidR="000A334F" w:rsidRPr="00316110">
        <w:rPr>
          <w:rFonts w:ascii="Arial" w:eastAsia="Times New Roman" w:hAnsi="Arial" w:cs="Arial"/>
          <w:sz w:val="20"/>
          <w:szCs w:val="20"/>
          <w:highlight w:val="yellow"/>
          <w:rPrChange w:id="7" w:author="cv" w:date="2024-07-24T17:10:00Z">
            <w:rPr>
              <w:rFonts w:ascii="Arial" w:eastAsia="Times New Roman" w:hAnsi="Arial" w:cs="Arial"/>
              <w:sz w:val="20"/>
              <w:szCs w:val="20"/>
            </w:rPr>
          </w:rPrChange>
        </w:rPr>
        <w:t xml:space="preserve"> This involvement helps the technical group to translate technical risk into Business Impact, which then provides a greater understanding </w:t>
      </w:r>
      <w:r w:rsidR="00F27C24" w:rsidRPr="00316110">
        <w:rPr>
          <w:rFonts w:ascii="Arial" w:eastAsia="Times New Roman" w:hAnsi="Arial" w:cs="Arial"/>
          <w:sz w:val="20"/>
          <w:szCs w:val="20"/>
          <w:highlight w:val="yellow"/>
          <w:rPrChange w:id="8" w:author="cv" w:date="2024-07-24T17:10:00Z">
            <w:rPr>
              <w:rFonts w:ascii="Arial" w:eastAsia="Times New Roman" w:hAnsi="Arial" w:cs="Arial"/>
              <w:sz w:val="20"/>
              <w:szCs w:val="20"/>
            </w:rPr>
          </w:rPrChange>
        </w:rPr>
        <w:t>at</w:t>
      </w:r>
      <w:r w:rsidR="000A334F" w:rsidRPr="00316110">
        <w:rPr>
          <w:rFonts w:ascii="Arial" w:eastAsia="Times New Roman" w:hAnsi="Arial" w:cs="Arial"/>
          <w:sz w:val="20"/>
          <w:szCs w:val="20"/>
          <w:highlight w:val="yellow"/>
          <w:rPrChange w:id="9" w:author="cv" w:date="2024-07-24T17:10:00Z">
            <w:rPr>
              <w:rFonts w:ascii="Arial" w:eastAsia="Times New Roman" w:hAnsi="Arial" w:cs="Arial"/>
              <w:sz w:val="20"/>
              <w:szCs w:val="20"/>
            </w:rPr>
          </w:rPrChange>
        </w:rPr>
        <w:t xml:space="preserve"> the business levels so they support the process. </w:t>
      </w:r>
      <w:bookmarkStart w:id="10" w:name="_GoBack"/>
      <w:bookmarkEnd w:id="10"/>
    </w:p>
    <w:p w:rsidR="00F43BFC" w:rsidRPr="00794101" w:rsidDel="005035B2" w:rsidRDefault="00F43BFC" w:rsidP="00794101">
      <w:pPr>
        <w:pStyle w:val="ListParagraph"/>
        <w:spacing w:line="240" w:lineRule="auto"/>
        <w:ind w:left="1440"/>
        <w:jc w:val="both"/>
        <w:rPr>
          <w:del w:id="11" w:author="Microsoft account" w:date="2024-07-24T17:07:00Z"/>
          <w:rFonts w:ascii="Arial" w:eastAsia="Times New Roman" w:hAnsi="Arial" w:cs="Arial"/>
          <w:sz w:val="20"/>
          <w:szCs w:val="20"/>
        </w:rPr>
      </w:pPr>
    </w:p>
    <w:p w:rsidR="00A61FA4" w:rsidRPr="00794101" w:rsidDel="005035B2" w:rsidRDefault="00EE541A" w:rsidP="0025345F">
      <w:pPr>
        <w:pStyle w:val="ListParagraph"/>
        <w:numPr>
          <w:ilvl w:val="0"/>
          <w:numId w:val="1"/>
        </w:numPr>
        <w:ind w:firstLine="0"/>
        <w:contextualSpacing w:val="0"/>
        <w:jc w:val="both"/>
        <w:rPr>
          <w:del w:id="12" w:author="Microsoft account" w:date="2024-07-24T17:07:00Z"/>
          <w:rFonts w:ascii="Arial" w:eastAsia="Times New Roman" w:hAnsi="Arial" w:cs="Arial"/>
          <w:sz w:val="20"/>
          <w:szCs w:val="20"/>
        </w:rPr>
      </w:pPr>
      <w:del w:id="13" w:author="Microsoft account" w:date="2024-07-24T17:07:00Z">
        <w:r w:rsidRPr="00794101" w:rsidDel="005035B2">
          <w:rPr>
            <w:rFonts w:ascii="Arial" w:eastAsia="Times New Roman" w:hAnsi="Arial" w:cs="Arial"/>
            <w:sz w:val="20"/>
            <w:szCs w:val="20"/>
          </w:rPr>
          <w:delText xml:space="preserve">Ideally </w:delText>
        </w:r>
        <w:r w:rsidR="00BB103A" w:rsidRPr="00794101" w:rsidDel="005035B2">
          <w:rPr>
            <w:rFonts w:ascii="Arial" w:eastAsia="Times New Roman" w:hAnsi="Arial" w:cs="Arial"/>
            <w:sz w:val="20"/>
            <w:szCs w:val="20"/>
          </w:rPr>
          <w:delText xml:space="preserve">the </w:delText>
        </w:r>
        <w:r w:rsidR="00A61FA4" w:rsidRPr="00794101" w:rsidDel="005035B2">
          <w:rPr>
            <w:rFonts w:ascii="Arial" w:eastAsia="Times New Roman" w:hAnsi="Arial" w:cs="Arial"/>
            <w:sz w:val="20"/>
            <w:szCs w:val="20"/>
          </w:rPr>
          <w:delText>application architect/lead developer</w:delText>
        </w:r>
        <w:r w:rsidRPr="00794101" w:rsidDel="005035B2">
          <w:rPr>
            <w:rFonts w:ascii="Arial" w:eastAsia="Times New Roman" w:hAnsi="Arial" w:cs="Arial"/>
            <w:sz w:val="20"/>
            <w:szCs w:val="20"/>
          </w:rPr>
          <w:delText xml:space="preserve"> role is expected to </w:delText>
        </w:r>
        <w:r w:rsidR="00F27C24" w:rsidDel="005035B2">
          <w:rPr>
            <w:rFonts w:ascii="Arial" w:eastAsia="Times New Roman" w:hAnsi="Arial" w:cs="Arial"/>
            <w:sz w:val="20"/>
            <w:szCs w:val="20"/>
          </w:rPr>
          <w:delText>perform the actual threat modeling</w:delText>
        </w:r>
        <w:r w:rsidR="00202506" w:rsidRPr="00794101" w:rsidDel="005035B2">
          <w:rPr>
            <w:rFonts w:ascii="Arial" w:eastAsia="Times New Roman" w:hAnsi="Arial" w:cs="Arial"/>
            <w:sz w:val="20"/>
            <w:szCs w:val="20"/>
          </w:rPr>
          <w:delText>:</w:delText>
        </w:r>
      </w:del>
    </w:p>
    <w:p w:rsidR="00202506" w:rsidRPr="00794101" w:rsidDel="005035B2" w:rsidRDefault="00202506" w:rsidP="00561146">
      <w:pPr>
        <w:pStyle w:val="ListParagraph"/>
        <w:numPr>
          <w:ilvl w:val="1"/>
          <w:numId w:val="1"/>
        </w:numPr>
        <w:ind w:left="1077" w:firstLine="0"/>
        <w:contextualSpacing w:val="0"/>
        <w:jc w:val="both"/>
        <w:rPr>
          <w:del w:id="14" w:author="Microsoft account" w:date="2024-07-24T17:07:00Z"/>
          <w:rFonts w:ascii="Arial" w:eastAsia="Times New Roman" w:hAnsi="Arial" w:cs="Arial"/>
          <w:sz w:val="20"/>
          <w:szCs w:val="20"/>
        </w:rPr>
      </w:pPr>
      <w:del w:id="15" w:author="Microsoft account" w:date="2024-07-24T17:07:00Z">
        <w:r w:rsidRPr="00794101" w:rsidDel="005035B2">
          <w:rPr>
            <w:rFonts w:ascii="Arial" w:eastAsia="Times New Roman" w:hAnsi="Arial" w:cs="Arial"/>
            <w:sz w:val="20"/>
            <w:szCs w:val="20"/>
          </w:rPr>
          <w:delText xml:space="preserve">Threat modeling calls for collecting information such as business goals </w:delText>
        </w:r>
        <w:r w:rsidR="00BB103A" w:rsidRPr="00794101" w:rsidDel="005035B2">
          <w:rPr>
            <w:rFonts w:ascii="Arial" w:eastAsia="Times New Roman" w:hAnsi="Arial" w:cs="Arial"/>
            <w:sz w:val="20"/>
            <w:szCs w:val="20"/>
          </w:rPr>
          <w:delText xml:space="preserve">which are </w:delText>
        </w:r>
        <w:r w:rsidRPr="00794101" w:rsidDel="005035B2">
          <w:rPr>
            <w:rFonts w:ascii="Arial" w:eastAsia="Times New Roman" w:hAnsi="Arial" w:cs="Arial"/>
            <w:sz w:val="20"/>
            <w:szCs w:val="20"/>
          </w:rPr>
          <w:delText>to be achieved through the application</w:delText>
        </w:r>
        <w:r w:rsidR="00BB103A" w:rsidRPr="00794101" w:rsidDel="005035B2">
          <w:rPr>
            <w:rFonts w:ascii="Arial" w:eastAsia="Times New Roman" w:hAnsi="Arial" w:cs="Arial"/>
            <w:sz w:val="20"/>
            <w:szCs w:val="20"/>
          </w:rPr>
          <w:delText>,</w:delText>
        </w:r>
        <w:r w:rsidRPr="00794101" w:rsidDel="005035B2">
          <w:rPr>
            <w:rFonts w:ascii="Arial" w:eastAsia="Times New Roman" w:hAnsi="Arial" w:cs="Arial"/>
            <w:sz w:val="20"/>
            <w:szCs w:val="20"/>
          </w:rPr>
          <w:delText xml:space="preserve"> </w:delText>
        </w:r>
        <w:r w:rsidR="00F27C24" w:rsidDel="005035B2">
          <w:rPr>
            <w:rFonts w:ascii="Arial" w:eastAsia="Times New Roman" w:hAnsi="Arial" w:cs="Arial"/>
            <w:sz w:val="20"/>
            <w:szCs w:val="20"/>
          </w:rPr>
          <w:delText xml:space="preserve">to </w:delText>
        </w:r>
        <w:r w:rsidR="00BB103A" w:rsidRPr="00794101" w:rsidDel="005035B2">
          <w:rPr>
            <w:rFonts w:ascii="Arial" w:eastAsia="Times New Roman" w:hAnsi="Arial" w:cs="Arial"/>
            <w:sz w:val="20"/>
            <w:szCs w:val="20"/>
          </w:rPr>
          <w:delText>fleshing out a</w:delText>
        </w:r>
        <w:r w:rsidRPr="00794101" w:rsidDel="005035B2">
          <w:rPr>
            <w:rFonts w:ascii="Arial" w:eastAsia="Times New Roman" w:hAnsi="Arial" w:cs="Arial"/>
            <w:sz w:val="20"/>
            <w:szCs w:val="20"/>
          </w:rPr>
          <w:delText xml:space="preserve"> myriad </w:delText>
        </w:r>
        <w:r w:rsidR="00BB103A" w:rsidRPr="00794101" w:rsidDel="005035B2">
          <w:rPr>
            <w:rFonts w:ascii="Arial" w:eastAsia="Times New Roman" w:hAnsi="Arial" w:cs="Arial"/>
            <w:sz w:val="20"/>
            <w:szCs w:val="20"/>
          </w:rPr>
          <w:delText xml:space="preserve">of </w:delText>
        </w:r>
        <w:r w:rsidRPr="00794101" w:rsidDel="005035B2">
          <w:rPr>
            <w:rFonts w:ascii="Arial" w:eastAsia="Times New Roman" w:hAnsi="Arial" w:cs="Arial"/>
            <w:sz w:val="20"/>
            <w:szCs w:val="20"/>
          </w:rPr>
          <w:delText>details such as roles for users and services</w:delText>
        </w:r>
        <w:r w:rsidR="00BB103A" w:rsidRPr="00794101" w:rsidDel="005035B2">
          <w:rPr>
            <w:rFonts w:ascii="Arial" w:eastAsia="Times New Roman" w:hAnsi="Arial" w:cs="Arial"/>
            <w:sz w:val="20"/>
            <w:szCs w:val="20"/>
          </w:rPr>
          <w:delText>,</w:delText>
        </w:r>
        <w:r w:rsidRPr="00794101" w:rsidDel="005035B2">
          <w:rPr>
            <w:rFonts w:ascii="Arial" w:eastAsia="Times New Roman" w:hAnsi="Arial" w:cs="Arial"/>
            <w:sz w:val="20"/>
            <w:szCs w:val="20"/>
          </w:rPr>
          <w:delText xml:space="preserve"> the number of users in each </w:delText>
        </w:r>
        <w:r w:rsidR="00F43BFC" w:rsidRPr="00794101" w:rsidDel="005035B2">
          <w:rPr>
            <w:rFonts w:ascii="Arial" w:eastAsia="Times New Roman" w:hAnsi="Arial" w:cs="Arial"/>
            <w:sz w:val="20"/>
            <w:szCs w:val="20"/>
          </w:rPr>
          <w:delText>role,</w:delText>
        </w:r>
        <w:r w:rsidRPr="00794101" w:rsidDel="005035B2">
          <w:rPr>
            <w:rFonts w:ascii="Arial" w:eastAsia="Times New Roman" w:hAnsi="Arial" w:cs="Arial"/>
            <w:sz w:val="20"/>
            <w:szCs w:val="20"/>
          </w:rPr>
          <w:delText xml:space="preserve"> </w:delText>
        </w:r>
        <w:r w:rsidR="0025345F" w:rsidRPr="00794101" w:rsidDel="005035B2">
          <w:rPr>
            <w:rFonts w:ascii="Arial" w:eastAsia="Times New Roman" w:hAnsi="Arial" w:cs="Arial"/>
            <w:sz w:val="20"/>
            <w:szCs w:val="20"/>
          </w:rPr>
          <w:delText>and components</w:delText>
        </w:r>
        <w:r w:rsidRPr="00794101" w:rsidDel="005035B2">
          <w:rPr>
            <w:rFonts w:ascii="Arial" w:eastAsia="Times New Roman" w:hAnsi="Arial" w:cs="Arial"/>
            <w:sz w:val="20"/>
            <w:szCs w:val="20"/>
          </w:rPr>
          <w:delText xml:space="preserve"> in the system. All this information may not be available with an individual developer. Therefore </w:delText>
        </w:r>
        <w:r w:rsidR="00BB103A" w:rsidRPr="00794101" w:rsidDel="005035B2">
          <w:rPr>
            <w:rFonts w:ascii="Arial" w:eastAsia="Times New Roman" w:hAnsi="Arial" w:cs="Arial"/>
            <w:sz w:val="20"/>
            <w:szCs w:val="20"/>
          </w:rPr>
          <w:delText xml:space="preserve">Threat Modeling </w:delText>
        </w:r>
        <w:r w:rsidRPr="00794101" w:rsidDel="005035B2">
          <w:rPr>
            <w:rFonts w:ascii="Arial" w:eastAsia="Times New Roman" w:hAnsi="Arial" w:cs="Arial"/>
            <w:sz w:val="20"/>
            <w:szCs w:val="20"/>
          </w:rPr>
          <w:delText xml:space="preserve">is best </w:delText>
        </w:r>
        <w:r w:rsidR="00BB103A" w:rsidRPr="00794101" w:rsidDel="005035B2">
          <w:rPr>
            <w:rFonts w:ascii="Arial" w:eastAsia="Times New Roman" w:hAnsi="Arial" w:cs="Arial"/>
            <w:sz w:val="20"/>
            <w:szCs w:val="20"/>
          </w:rPr>
          <w:delText>performed</w:delText>
        </w:r>
        <w:r w:rsidRPr="00794101" w:rsidDel="005035B2">
          <w:rPr>
            <w:rFonts w:ascii="Arial" w:eastAsia="Times New Roman" w:hAnsi="Arial" w:cs="Arial"/>
            <w:sz w:val="20"/>
            <w:szCs w:val="20"/>
          </w:rPr>
          <w:delText xml:space="preserve"> by </w:delText>
        </w:r>
        <w:r w:rsidR="00DD4563" w:rsidRPr="00794101" w:rsidDel="005035B2">
          <w:rPr>
            <w:rFonts w:ascii="Arial" w:eastAsia="Times New Roman" w:hAnsi="Arial" w:cs="Arial"/>
            <w:sz w:val="20"/>
            <w:szCs w:val="20"/>
          </w:rPr>
          <w:delText>architect</w:delText>
        </w:r>
        <w:r w:rsidR="00BB103A" w:rsidRPr="00794101" w:rsidDel="005035B2">
          <w:rPr>
            <w:rFonts w:ascii="Arial" w:eastAsia="Times New Roman" w:hAnsi="Arial" w:cs="Arial"/>
            <w:sz w:val="20"/>
            <w:szCs w:val="20"/>
          </w:rPr>
          <w:delText>s</w:delText>
        </w:r>
        <w:r w:rsidR="00DD4563" w:rsidRPr="00794101" w:rsidDel="005035B2">
          <w:rPr>
            <w:rFonts w:ascii="Arial" w:eastAsia="Times New Roman" w:hAnsi="Arial" w:cs="Arial"/>
            <w:sz w:val="20"/>
            <w:szCs w:val="20"/>
          </w:rPr>
          <w:delText xml:space="preserve"> or lead developer</w:delText>
        </w:r>
        <w:r w:rsidR="00BB103A" w:rsidRPr="00794101" w:rsidDel="005035B2">
          <w:rPr>
            <w:rFonts w:ascii="Arial" w:eastAsia="Times New Roman" w:hAnsi="Arial" w:cs="Arial"/>
            <w:sz w:val="20"/>
            <w:szCs w:val="20"/>
          </w:rPr>
          <w:delText>s</w:delText>
        </w:r>
        <w:r w:rsidR="00DD4563" w:rsidRPr="00794101" w:rsidDel="005035B2">
          <w:rPr>
            <w:rFonts w:ascii="Arial" w:eastAsia="Times New Roman" w:hAnsi="Arial" w:cs="Arial"/>
            <w:sz w:val="20"/>
            <w:szCs w:val="20"/>
          </w:rPr>
          <w:delText xml:space="preserve"> </w:delText>
        </w:r>
        <w:r w:rsidR="00BB103A" w:rsidRPr="00794101" w:rsidDel="005035B2">
          <w:rPr>
            <w:rFonts w:ascii="Arial" w:eastAsia="Times New Roman" w:hAnsi="Arial" w:cs="Arial"/>
            <w:sz w:val="20"/>
            <w:szCs w:val="20"/>
          </w:rPr>
          <w:delText>in the</w:delText>
        </w:r>
        <w:r w:rsidR="008D0B11" w:rsidRPr="00794101" w:rsidDel="005035B2">
          <w:rPr>
            <w:rFonts w:ascii="Arial" w:eastAsia="Times New Roman" w:hAnsi="Arial" w:cs="Arial"/>
            <w:sz w:val="20"/>
            <w:szCs w:val="20"/>
          </w:rPr>
          <w:delText xml:space="preserve"> team</w:delText>
        </w:r>
        <w:r w:rsidR="00DD4563" w:rsidRPr="00794101" w:rsidDel="005035B2">
          <w:rPr>
            <w:rFonts w:ascii="Arial" w:eastAsia="Times New Roman" w:hAnsi="Arial" w:cs="Arial"/>
            <w:sz w:val="20"/>
            <w:szCs w:val="20"/>
          </w:rPr>
          <w:delText>.</w:delText>
        </w:r>
        <w:r w:rsidRPr="00794101" w:rsidDel="005035B2">
          <w:rPr>
            <w:rFonts w:ascii="Arial" w:eastAsia="Times New Roman" w:hAnsi="Arial" w:cs="Arial"/>
            <w:sz w:val="20"/>
            <w:szCs w:val="20"/>
          </w:rPr>
          <w:delText xml:space="preserve"> </w:delText>
        </w:r>
        <w:r w:rsidR="00D263EC" w:rsidDel="005035B2">
          <w:rPr>
            <w:rFonts w:ascii="Arial" w:eastAsia="Times New Roman" w:hAnsi="Arial" w:cs="Arial"/>
            <w:sz w:val="20"/>
            <w:szCs w:val="20"/>
          </w:rPr>
          <w:delText>Note that developers still play a role in the process by implementing identified countermeasures during the development phase.</w:delText>
        </w:r>
      </w:del>
    </w:p>
    <w:p w:rsidR="00BB103A" w:rsidRPr="00794101" w:rsidDel="005035B2" w:rsidRDefault="00BB103A" w:rsidP="0025345F">
      <w:pPr>
        <w:pStyle w:val="ListParagraph"/>
        <w:numPr>
          <w:ilvl w:val="0"/>
          <w:numId w:val="1"/>
        </w:numPr>
        <w:ind w:firstLine="0"/>
        <w:contextualSpacing w:val="0"/>
        <w:jc w:val="both"/>
        <w:rPr>
          <w:del w:id="16" w:author="Microsoft account" w:date="2024-07-24T17:07:00Z"/>
          <w:rFonts w:ascii="Arial" w:eastAsia="Times New Roman" w:hAnsi="Arial" w:cs="Arial"/>
          <w:sz w:val="20"/>
          <w:szCs w:val="20"/>
        </w:rPr>
      </w:pPr>
      <w:del w:id="17" w:author="Microsoft account" w:date="2024-07-24T17:07:00Z">
        <w:r w:rsidRPr="00794101" w:rsidDel="005035B2">
          <w:rPr>
            <w:rFonts w:ascii="Arial" w:eastAsia="Times New Roman" w:hAnsi="Arial" w:cs="Arial"/>
            <w:sz w:val="20"/>
            <w:szCs w:val="20"/>
          </w:rPr>
          <w:delText>The default attack library contains a fairly comprehensive list of the known attack</w:delText>
        </w:r>
        <w:r w:rsidR="00D263EC" w:rsidDel="005035B2">
          <w:rPr>
            <w:rFonts w:ascii="Arial" w:eastAsia="Times New Roman" w:hAnsi="Arial" w:cs="Arial"/>
            <w:sz w:val="20"/>
            <w:szCs w:val="20"/>
          </w:rPr>
          <w:delText xml:space="preserve">s that exists </w:delText>
        </w:r>
        <w:r w:rsidRPr="00794101" w:rsidDel="005035B2">
          <w:rPr>
            <w:rFonts w:ascii="Arial" w:eastAsia="Times New Roman" w:hAnsi="Arial" w:cs="Arial"/>
            <w:sz w:val="20"/>
            <w:szCs w:val="20"/>
          </w:rPr>
          <w:delText>today.  It should suffice fo</w:delText>
        </w:r>
        <w:r w:rsidR="00257418" w:rsidRPr="00794101" w:rsidDel="005035B2">
          <w:rPr>
            <w:rFonts w:ascii="Arial" w:eastAsia="Times New Roman" w:hAnsi="Arial" w:cs="Arial"/>
            <w:sz w:val="20"/>
            <w:szCs w:val="20"/>
          </w:rPr>
          <w:delText>r</w:delText>
        </w:r>
        <w:r w:rsidRPr="00794101" w:rsidDel="005035B2">
          <w:rPr>
            <w:rFonts w:ascii="Arial" w:eastAsia="Times New Roman" w:hAnsi="Arial" w:cs="Arial"/>
            <w:sz w:val="20"/>
            <w:szCs w:val="20"/>
          </w:rPr>
          <w:delText xml:space="preserve"> most Threat Modeling ta</w:delText>
        </w:r>
        <w:r w:rsidR="00257418" w:rsidRPr="00794101" w:rsidDel="005035B2">
          <w:rPr>
            <w:rFonts w:ascii="Arial" w:eastAsia="Times New Roman" w:hAnsi="Arial" w:cs="Arial"/>
            <w:sz w:val="20"/>
            <w:szCs w:val="20"/>
          </w:rPr>
          <w:delText>s</w:delText>
        </w:r>
        <w:r w:rsidRPr="00794101" w:rsidDel="005035B2">
          <w:rPr>
            <w:rFonts w:ascii="Arial" w:eastAsia="Times New Roman" w:hAnsi="Arial" w:cs="Arial"/>
            <w:sz w:val="20"/>
            <w:szCs w:val="20"/>
          </w:rPr>
          <w:delText xml:space="preserve">ks.  However, if a new </w:delText>
        </w:r>
        <w:r w:rsidR="00D263EC" w:rsidDel="005035B2">
          <w:rPr>
            <w:rFonts w:ascii="Arial" w:eastAsia="Times New Roman" w:hAnsi="Arial" w:cs="Arial"/>
            <w:sz w:val="20"/>
            <w:szCs w:val="20"/>
          </w:rPr>
          <w:delText>attack</w:delText>
        </w:r>
        <w:r w:rsidR="00D263EC" w:rsidRPr="00794101" w:rsidDel="005035B2">
          <w:rPr>
            <w:rFonts w:ascii="Arial" w:eastAsia="Times New Roman" w:hAnsi="Arial" w:cs="Arial"/>
            <w:sz w:val="20"/>
            <w:szCs w:val="20"/>
          </w:rPr>
          <w:delText xml:space="preserve"> </w:delText>
        </w:r>
        <w:r w:rsidRPr="00794101" w:rsidDel="005035B2">
          <w:rPr>
            <w:rFonts w:ascii="Arial" w:eastAsia="Times New Roman" w:hAnsi="Arial" w:cs="Arial"/>
            <w:sz w:val="20"/>
            <w:szCs w:val="20"/>
          </w:rPr>
          <w:delText xml:space="preserve">emerges, or if there are some custom </w:delText>
        </w:r>
        <w:r w:rsidR="00D263EC" w:rsidDel="005035B2">
          <w:rPr>
            <w:rFonts w:ascii="Arial" w:eastAsia="Times New Roman" w:hAnsi="Arial" w:cs="Arial"/>
            <w:sz w:val="20"/>
            <w:szCs w:val="20"/>
          </w:rPr>
          <w:delText>attacks</w:delText>
        </w:r>
        <w:r w:rsidR="00D263EC" w:rsidRPr="00794101" w:rsidDel="005035B2">
          <w:rPr>
            <w:rFonts w:ascii="Arial" w:eastAsia="Times New Roman" w:hAnsi="Arial" w:cs="Arial"/>
            <w:sz w:val="20"/>
            <w:szCs w:val="20"/>
          </w:rPr>
          <w:delText xml:space="preserve"> </w:delText>
        </w:r>
        <w:r w:rsidRPr="00794101" w:rsidDel="005035B2">
          <w:rPr>
            <w:rFonts w:ascii="Arial" w:eastAsia="Times New Roman" w:hAnsi="Arial" w:cs="Arial"/>
            <w:sz w:val="20"/>
            <w:szCs w:val="20"/>
          </w:rPr>
          <w:delText xml:space="preserve">that you face in your organization, you can </w:delText>
        </w:r>
        <w:r w:rsidR="00D263EC" w:rsidDel="005035B2">
          <w:rPr>
            <w:rFonts w:ascii="Arial" w:eastAsia="Times New Roman" w:hAnsi="Arial" w:cs="Arial"/>
            <w:sz w:val="20"/>
            <w:szCs w:val="20"/>
          </w:rPr>
          <w:delText>customize</w:delText>
        </w:r>
        <w:r w:rsidR="00D263EC" w:rsidRPr="00794101" w:rsidDel="005035B2">
          <w:rPr>
            <w:rFonts w:ascii="Arial" w:eastAsia="Times New Roman" w:hAnsi="Arial" w:cs="Arial"/>
            <w:sz w:val="20"/>
            <w:szCs w:val="20"/>
          </w:rPr>
          <w:delText xml:space="preserve"> </w:delText>
        </w:r>
        <w:r w:rsidRPr="00794101" w:rsidDel="005035B2">
          <w:rPr>
            <w:rFonts w:ascii="Arial" w:eastAsia="Times New Roman" w:hAnsi="Arial" w:cs="Arial"/>
            <w:sz w:val="20"/>
            <w:szCs w:val="20"/>
          </w:rPr>
          <w:delText xml:space="preserve">the Attack Library to suit your needs. </w:delText>
        </w:r>
      </w:del>
    </w:p>
    <w:p w:rsidR="00B47942" w:rsidDel="005035B2" w:rsidRDefault="00A812F2" w:rsidP="0025345F">
      <w:pPr>
        <w:pStyle w:val="ListParagraph"/>
        <w:numPr>
          <w:ilvl w:val="1"/>
          <w:numId w:val="1"/>
        </w:numPr>
        <w:ind w:left="1080" w:firstLine="0"/>
        <w:contextualSpacing w:val="0"/>
        <w:jc w:val="both"/>
        <w:rPr>
          <w:del w:id="18" w:author="Microsoft account" w:date="2024-07-24T17:07:00Z"/>
          <w:rFonts w:ascii="Arial" w:eastAsia="Times New Roman" w:hAnsi="Arial" w:cs="Arial"/>
          <w:sz w:val="20"/>
          <w:szCs w:val="20"/>
        </w:rPr>
      </w:pPr>
      <w:del w:id="19" w:author="Microsoft account" w:date="2024-07-24T17:07:00Z">
        <w:r w:rsidRPr="00794101" w:rsidDel="005035B2">
          <w:rPr>
            <w:rFonts w:ascii="Arial" w:eastAsia="Times New Roman" w:hAnsi="Arial" w:cs="Arial"/>
            <w:sz w:val="20"/>
            <w:szCs w:val="20"/>
          </w:rPr>
          <w:delText xml:space="preserve">As is with many good tools TAM is also customizable to the environment in which it is used. TAM allows users to add </w:delText>
        </w:r>
        <w:r w:rsidR="00D263EC" w:rsidDel="005035B2">
          <w:rPr>
            <w:rFonts w:ascii="Arial" w:eastAsia="Times New Roman" w:hAnsi="Arial" w:cs="Arial"/>
            <w:sz w:val="20"/>
            <w:szCs w:val="20"/>
          </w:rPr>
          <w:delText>attacks</w:delText>
        </w:r>
        <w:r w:rsidR="00D263EC" w:rsidRPr="00794101" w:rsidDel="005035B2">
          <w:rPr>
            <w:rFonts w:ascii="Arial" w:eastAsia="Times New Roman" w:hAnsi="Arial" w:cs="Arial"/>
            <w:sz w:val="20"/>
            <w:szCs w:val="20"/>
          </w:rPr>
          <w:delText xml:space="preserve"> </w:delText>
        </w:r>
        <w:r w:rsidRPr="00794101" w:rsidDel="005035B2">
          <w:rPr>
            <w:rFonts w:ascii="Arial" w:eastAsia="Times New Roman" w:hAnsi="Arial" w:cs="Arial"/>
            <w:sz w:val="20"/>
            <w:szCs w:val="20"/>
          </w:rPr>
          <w:delText>they feel are more relevant to the operating environment of the application</w:delText>
        </w:r>
        <w:r w:rsidR="004723B5" w:rsidRPr="00794101" w:rsidDel="005035B2">
          <w:rPr>
            <w:rFonts w:ascii="Arial" w:eastAsia="Times New Roman" w:hAnsi="Arial" w:cs="Arial"/>
            <w:sz w:val="20"/>
            <w:szCs w:val="20"/>
          </w:rPr>
          <w:delText xml:space="preserve"> or remove </w:delText>
        </w:r>
        <w:r w:rsidR="00D263EC" w:rsidDel="005035B2">
          <w:rPr>
            <w:rFonts w:ascii="Arial" w:eastAsia="Times New Roman" w:hAnsi="Arial" w:cs="Arial"/>
            <w:sz w:val="20"/>
            <w:szCs w:val="20"/>
          </w:rPr>
          <w:delText>attacks</w:delText>
        </w:r>
        <w:r w:rsidR="00D263EC" w:rsidRPr="00794101" w:rsidDel="005035B2">
          <w:rPr>
            <w:rFonts w:ascii="Arial" w:eastAsia="Times New Roman" w:hAnsi="Arial" w:cs="Arial"/>
            <w:sz w:val="20"/>
            <w:szCs w:val="20"/>
          </w:rPr>
          <w:delText xml:space="preserve"> </w:delText>
        </w:r>
        <w:r w:rsidR="004723B5" w:rsidRPr="00794101" w:rsidDel="005035B2">
          <w:rPr>
            <w:rFonts w:ascii="Arial" w:eastAsia="Times New Roman" w:hAnsi="Arial" w:cs="Arial"/>
            <w:sz w:val="20"/>
            <w:szCs w:val="20"/>
          </w:rPr>
          <w:delText>that are not</w:delText>
        </w:r>
        <w:r w:rsidRPr="00794101" w:rsidDel="005035B2">
          <w:rPr>
            <w:rFonts w:ascii="Arial" w:eastAsia="Times New Roman" w:hAnsi="Arial" w:cs="Arial"/>
            <w:sz w:val="20"/>
            <w:szCs w:val="20"/>
          </w:rPr>
          <w:delText>.</w:delText>
        </w:r>
        <w:r w:rsidR="00B83050" w:rsidRPr="00794101" w:rsidDel="005035B2">
          <w:rPr>
            <w:rFonts w:ascii="Arial" w:eastAsia="Times New Roman" w:hAnsi="Arial" w:cs="Arial"/>
            <w:sz w:val="20"/>
            <w:szCs w:val="20"/>
          </w:rPr>
          <w:delText xml:space="preserve"> </w:delText>
        </w:r>
        <w:r w:rsidR="00F27C24" w:rsidDel="005035B2">
          <w:rPr>
            <w:rFonts w:ascii="Arial" w:eastAsia="Times New Roman" w:hAnsi="Arial" w:cs="Arial"/>
            <w:sz w:val="20"/>
            <w:szCs w:val="20"/>
          </w:rPr>
          <w:delText>This includes c</w:delText>
        </w:r>
        <w:r w:rsidR="00257418" w:rsidRPr="00794101" w:rsidDel="005035B2">
          <w:rPr>
            <w:rFonts w:ascii="Arial" w:eastAsia="Times New Roman" w:hAnsi="Arial" w:cs="Arial"/>
            <w:sz w:val="20"/>
            <w:szCs w:val="20"/>
          </w:rPr>
          <w:delText xml:space="preserve">ountermeasures and steps to be taken by developers to implement the countermeasure or </w:delText>
        </w:r>
        <w:r w:rsidR="0068353F" w:rsidRPr="00794101" w:rsidDel="005035B2">
          <w:rPr>
            <w:rFonts w:ascii="Arial" w:eastAsia="Times New Roman" w:hAnsi="Arial" w:cs="Arial"/>
            <w:sz w:val="20"/>
            <w:szCs w:val="20"/>
          </w:rPr>
          <w:delText>for testers to test the implementation. The relevancies will help with the identification of suggestions in terms of probable countermeasures applicable to a component based on the relevancy that you have added.</w:delText>
        </w:r>
      </w:del>
    </w:p>
    <w:p w:rsidR="000B5ADB" w:rsidRPr="00794101" w:rsidDel="005035B2" w:rsidRDefault="008658EF" w:rsidP="0025345F">
      <w:pPr>
        <w:pStyle w:val="ListParagraph"/>
        <w:numPr>
          <w:ilvl w:val="0"/>
          <w:numId w:val="1"/>
        </w:numPr>
        <w:ind w:firstLine="0"/>
        <w:contextualSpacing w:val="0"/>
        <w:jc w:val="both"/>
        <w:rPr>
          <w:del w:id="20" w:author="Microsoft account" w:date="2024-07-24T17:07:00Z"/>
          <w:rFonts w:ascii="Arial" w:eastAsia="Times New Roman" w:hAnsi="Arial" w:cs="Arial"/>
          <w:sz w:val="20"/>
          <w:szCs w:val="20"/>
        </w:rPr>
      </w:pPr>
      <w:del w:id="21" w:author="Microsoft account" w:date="2024-07-24T17:07:00Z">
        <w:r w:rsidDel="005035B2">
          <w:rPr>
            <w:rFonts w:ascii="Arial" w:eastAsia="Times New Roman" w:hAnsi="Arial" w:cs="Arial"/>
            <w:sz w:val="20"/>
            <w:szCs w:val="20"/>
          </w:rPr>
          <w:delText>Discuss the production environment configuration with appropriate teams; many times development teams do not have sufficient information regarding production environments. The lack of knowledge with regard to deployment scenario such as service accounts to be used and the privileges assigned to these accounts can cause confusion. The classic example is of impersonation, if impersonation is used, user accounts are flowed to the application and authorization is based on that. But if impersonation is not used, the web server identity or the i</w:delText>
        </w:r>
        <w:r w:rsidR="00B83050" w:rsidRPr="00794101" w:rsidDel="005035B2">
          <w:rPr>
            <w:rFonts w:ascii="Arial" w:eastAsia="Times New Roman" w:hAnsi="Arial" w:cs="Arial"/>
            <w:sz w:val="20"/>
            <w:szCs w:val="20"/>
          </w:rPr>
          <w:delText xml:space="preserve">dentity of the action invoked by user is visible </w:delText>
        </w:r>
        <w:r w:rsidR="00D263EC" w:rsidDel="005035B2">
          <w:rPr>
            <w:rFonts w:ascii="Arial" w:eastAsia="Times New Roman" w:hAnsi="Arial" w:cs="Arial"/>
            <w:sz w:val="20"/>
            <w:szCs w:val="20"/>
          </w:rPr>
          <w:delText>to</w:delText>
        </w:r>
        <w:r w:rsidR="00D263EC" w:rsidRPr="00794101" w:rsidDel="005035B2">
          <w:rPr>
            <w:rFonts w:ascii="Arial" w:eastAsia="Times New Roman" w:hAnsi="Arial" w:cs="Arial"/>
            <w:sz w:val="20"/>
            <w:szCs w:val="20"/>
          </w:rPr>
          <w:delText xml:space="preserve"> </w:delText>
        </w:r>
        <w:r w:rsidR="00B83050" w:rsidRPr="00794101" w:rsidDel="005035B2">
          <w:rPr>
            <w:rFonts w:ascii="Arial" w:eastAsia="Times New Roman" w:hAnsi="Arial" w:cs="Arial"/>
            <w:sz w:val="20"/>
            <w:szCs w:val="20"/>
          </w:rPr>
          <w:delText xml:space="preserve">the application. </w:delText>
        </w:r>
        <w:r w:rsidR="00212030" w:rsidDel="005035B2">
          <w:delText>If the deployment is not done correctly, the impersonation settings may be incorrect and could result in simple failure of the application, to an accidental elevation of privilege problem.</w:delText>
        </w:r>
      </w:del>
    </w:p>
    <w:p w:rsidR="001F7B85" w:rsidRPr="00794101" w:rsidRDefault="001F7B85" w:rsidP="00212030">
      <w:pPr>
        <w:pStyle w:val="ListParagraph"/>
        <w:keepNext/>
        <w:numPr>
          <w:ilvl w:val="0"/>
          <w:numId w:val="1"/>
        </w:numPr>
        <w:ind w:firstLine="0"/>
        <w:contextualSpacing w:val="0"/>
        <w:jc w:val="both"/>
        <w:rPr>
          <w:rFonts w:ascii="Arial" w:eastAsia="Times New Roman" w:hAnsi="Arial" w:cs="Arial"/>
          <w:sz w:val="20"/>
          <w:szCs w:val="20"/>
        </w:rPr>
      </w:pPr>
      <w:r w:rsidRPr="00794101">
        <w:rPr>
          <w:rFonts w:ascii="Arial" w:eastAsia="Times New Roman" w:hAnsi="Arial" w:cs="Arial"/>
          <w:sz w:val="20"/>
          <w:szCs w:val="20"/>
        </w:rPr>
        <w:t>Use security principles such as usage of least privilege , reduction of surface area etc to verify assumptions and information as provided by the team</w:t>
      </w:r>
    </w:p>
    <w:p w:rsidR="00323ACF" w:rsidRPr="00794101" w:rsidRDefault="00CB181D" w:rsidP="00212030">
      <w:pPr>
        <w:pStyle w:val="ListParagraph"/>
        <w:keepNext/>
        <w:numPr>
          <w:ilvl w:val="1"/>
          <w:numId w:val="1"/>
        </w:numPr>
        <w:ind w:firstLine="0"/>
        <w:contextualSpacing w:val="0"/>
        <w:jc w:val="both"/>
        <w:rPr>
          <w:rFonts w:ascii="Arial" w:hAnsi="Arial" w:cs="Arial"/>
          <w:sz w:val="20"/>
          <w:szCs w:val="20"/>
        </w:rPr>
      </w:pPr>
      <w:r w:rsidRPr="00794101">
        <w:rPr>
          <w:rFonts w:ascii="Arial" w:eastAsia="Times New Roman" w:hAnsi="Arial" w:cs="Arial"/>
          <w:sz w:val="20"/>
          <w:szCs w:val="20"/>
        </w:rPr>
        <w:t xml:space="preserve">Certain threat categories are not directly evident such as not </w:t>
      </w:r>
      <w:r w:rsidR="00323ACF" w:rsidRPr="00794101">
        <w:rPr>
          <w:rFonts w:ascii="Arial" w:eastAsia="Times New Roman" w:hAnsi="Arial" w:cs="Arial"/>
          <w:sz w:val="20"/>
          <w:szCs w:val="20"/>
        </w:rPr>
        <w:t>enfo</w:t>
      </w:r>
      <w:r w:rsidR="00EE1426" w:rsidRPr="00794101">
        <w:rPr>
          <w:rFonts w:ascii="Arial" w:eastAsia="Times New Roman" w:hAnsi="Arial" w:cs="Arial"/>
          <w:sz w:val="20"/>
          <w:szCs w:val="20"/>
        </w:rPr>
        <w:t>r</w:t>
      </w:r>
      <w:r w:rsidR="00323ACF" w:rsidRPr="00794101">
        <w:rPr>
          <w:rFonts w:ascii="Arial" w:eastAsia="Times New Roman" w:hAnsi="Arial" w:cs="Arial"/>
          <w:sz w:val="20"/>
          <w:szCs w:val="20"/>
        </w:rPr>
        <w:t xml:space="preserve">cing </w:t>
      </w:r>
      <w:r w:rsidRPr="00794101">
        <w:rPr>
          <w:rFonts w:ascii="Arial" w:eastAsia="Times New Roman" w:hAnsi="Arial" w:cs="Arial"/>
          <w:sz w:val="20"/>
          <w:szCs w:val="20"/>
        </w:rPr>
        <w:t>either the service accounts or user accounts with least privileges to invoke the code. This may lead to either users or services</w:t>
      </w:r>
      <w:r w:rsidR="00323ACF" w:rsidRPr="00794101">
        <w:rPr>
          <w:rFonts w:ascii="Arial" w:eastAsia="Times New Roman" w:hAnsi="Arial" w:cs="Arial"/>
          <w:sz w:val="20"/>
          <w:szCs w:val="20"/>
        </w:rPr>
        <w:t>,</w:t>
      </w:r>
      <w:r w:rsidRPr="00794101">
        <w:rPr>
          <w:rFonts w:ascii="Arial" w:eastAsia="Times New Roman" w:hAnsi="Arial" w:cs="Arial"/>
          <w:sz w:val="20"/>
          <w:szCs w:val="20"/>
        </w:rPr>
        <w:t xml:space="preserve"> which if compromised</w:t>
      </w:r>
      <w:r w:rsidR="00323ACF" w:rsidRPr="00794101">
        <w:rPr>
          <w:rFonts w:ascii="Arial" w:eastAsia="Times New Roman" w:hAnsi="Arial" w:cs="Arial"/>
          <w:sz w:val="20"/>
          <w:szCs w:val="20"/>
        </w:rPr>
        <w:t>,</w:t>
      </w:r>
      <w:r w:rsidRPr="00794101">
        <w:rPr>
          <w:rFonts w:ascii="Arial" w:eastAsia="Times New Roman" w:hAnsi="Arial" w:cs="Arial"/>
          <w:sz w:val="20"/>
          <w:szCs w:val="20"/>
        </w:rPr>
        <w:t xml:space="preserve"> expose lot more than just the application code and data to the attacker. </w:t>
      </w:r>
      <w:r w:rsidR="00A62D7F" w:rsidRPr="00794101">
        <w:rPr>
          <w:rFonts w:ascii="Arial" w:eastAsia="Times New Roman" w:hAnsi="Arial" w:cs="Arial"/>
          <w:sz w:val="20"/>
          <w:szCs w:val="20"/>
        </w:rPr>
        <w:t>TAM proves to be a very powerful tool in such a situation by providing us with data access control matrix. This unique representation allows database architects and application architects to ensure no unauthorized access to data.</w:t>
      </w:r>
    </w:p>
    <w:p w:rsidR="00323ACF" w:rsidRPr="00794101" w:rsidRDefault="00323ACF" w:rsidP="00212030">
      <w:pPr>
        <w:pStyle w:val="ListParagraph"/>
        <w:keepNext/>
        <w:numPr>
          <w:ilvl w:val="1"/>
          <w:numId w:val="1"/>
        </w:numPr>
        <w:ind w:firstLine="0"/>
        <w:contextualSpacing w:val="0"/>
        <w:jc w:val="both"/>
        <w:rPr>
          <w:rFonts w:ascii="Arial" w:hAnsi="Arial" w:cs="Arial"/>
          <w:sz w:val="20"/>
          <w:szCs w:val="20"/>
        </w:rPr>
      </w:pPr>
      <w:r w:rsidRPr="00794101">
        <w:rPr>
          <w:rFonts w:ascii="Arial" w:eastAsia="Times New Roman" w:hAnsi="Arial" w:cs="Arial"/>
          <w:sz w:val="20"/>
          <w:szCs w:val="20"/>
        </w:rPr>
        <w:t>It provides a way to very explicitly identify the access and privileges that roles need. They should no</w:t>
      </w:r>
      <w:r w:rsidR="00EE1426" w:rsidRPr="00794101">
        <w:rPr>
          <w:rFonts w:ascii="Arial" w:eastAsia="Times New Roman" w:hAnsi="Arial" w:cs="Arial"/>
          <w:sz w:val="20"/>
          <w:szCs w:val="20"/>
        </w:rPr>
        <w:t>t</w:t>
      </w:r>
      <w:r w:rsidRPr="00794101">
        <w:rPr>
          <w:rFonts w:ascii="Arial" w:eastAsia="Times New Roman" w:hAnsi="Arial" w:cs="Arial"/>
          <w:sz w:val="20"/>
          <w:szCs w:val="20"/>
        </w:rPr>
        <w:t xml:space="preserve"> be given any other right and </w:t>
      </w:r>
      <w:r w:rsidR="00AD0B2A" w:rsidRPr="00794101">
        <w:rPr>
          <w:rFonts w:ascii="Arial" w:eastAsia="Times New Roman" w:hAnsi="Arial" w:cs="Arial"/>
          <w:sz w:val="20"/>
          <w:szCs w:val="20"/>
        </w:rPr>
        <w:t>privileges than</w:t>
      </w:r>
      <w:r w:rsidRPr="00794101">
        <w:rPr>
          <w:rFonts w:ascii="Arial" w:eastAsia="Times New Roman" w:hAnsi="Arial" w:cs="Arial"/>
          <w:sz w:val="20"/>
          <w:szCs w:val="20"/>
        </w:rPr>
        <w:t xml:space="preserve"> the ones described in the Data ACM. </w:t>
      </w:r>
    </w:p>
    <w:p w:rsidR="00A62D7F" w:rsidRPr="00212030" w:rsidRDefault="00A62D7F" w:rsidP="00212030">
      <w:pPr>
        <w:keepNext/>
        <w:spacing w:line="240" w:lineRule="auto"/>
        <w:ind w:left="1080"/>
        <w:jc w:val="both"/>
        <w:rPr>
          <w:rFonts w:ascii="Arial" w:hAnsi="Arial" w:cs="Arial"/>
          <w:sz w:val="20"/>
          <w:szCs w:val="20"/>
        </w:rPr>
      </w:pPr>
      <w:del w:id="22" w:author="Microsoft account" w:date="2024-07-24T17:05:00Z">
        <w:r w:rsidRPr="00794101" w:rsidDel="005035B2">
          <w:rPr>
            <w:noProof/>
          </w:rPr>
          <w:drawing>
            <wp:inline distT="0" distB="0" distL="0" distR="0">
              <wp:extent cx="4122254" cy="256241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124775" cy="2563978"/>
                      </a:xfrm>
                      <a:prstGeom prst="rect">
                        <a:avLst/>
                      </a:prstGeom>
                      <a:noFill/>
                      <a:ln w="9525">
                        <a:noFill/>
                        <a:miter lim="800000"/>
                        <a:headEnd/>
                        <a:tailEnd/>
                      </a:ln>
                    </pic:spPr>
                  </pic:pic>
                </a:graphicData>
              </a:graphic>
            </wp:inline>
          </w:drawing>
        </w:r>
      </w:del>
    </w:p>
    <w:p w:rsidR="00A62D7F" w:rsidRPr="00794101" w:rsidRDefault="00A62D7F" w:rsidP="00794101">
      <w:pPr>
        <w:pStyle w:val="Caption"/>
        <w:ind w:left="2160"/>
        <w:jc w:val="both"/>
        <w:rPr>
          <w:rFonts w:ascii="Arial" w:hAnsi="Arial" w:cs="Arial"/>
          <w:sz w:val="20"/>
          <w:szCs w:val="20"/>
        </w:rPr>
      </w:pPr>
      <w:r w:rsidRPr="00794101">
        <w:rPr>
          <w:rFonts w:ascii="Arial" w:hAnsi="Arial" w:cs="Arial"/>
          <w:sz w:val="20"/>
          <w:szCs w:val="20"/>
        </w:rPr>
        <w:t>Figure</w:t>
      </w:r>
      <w:r w:rsidR="0096474D" w:rsidRPr="00794101">
        <w:rPr>
          <w:rFonts w:ascii="Arial" w:hAnsi="Arial" w:cs="Arial"/>
          <w:sz w:val="20"/>
          <w:szCs w:val="20"/>
        </w:rPr>
        <w:t xml:space="preserve"> 1</w:t>
      </w:r>
      <w:r w:rsidR="00AD0B2A">
        <w:rPr>
          <w:rFonts w:ascii="Arial" w:hAnsi="Arial" w:cs="Arial"/>
          <w:sz w:val="20"/>
          <w:szCs w:val="20"/>
        </w:rPr>
        <w:t>: D</w:t>
      </w:r>
      <w:r w:rsidRPr="00794101">
        <w:rPr>
          <w:rFonts w:ascii="Arial" w:hAnsi="Arial" w:cs="Arial"/>
          <w:sz w:val="20"/>
          <w:szCs w:val="20"/>
        </w:rPr>
        <w:t xml:space="preserve">ata </w:t>
      </w:r>
      <w:r w:rsidR="00AD0B2A">
        <w:rPr>
          <w:rFonts w:ascii="Arial" w:hAnsi="Arial" w:cs="Arial"/>
          <w:sz w:val="20"/>
          <w:szCs w:val="20"/>
        </w:rPr>
        <w:t>A</w:t>
      </w:r>
      <w:r w:rsidRPr="00794101">
        <w:rPr>
          <w:rFonts w:ascii="Arial" w:hAnsi="Arial" w:cs="Arial"/>
          <w:sz w:val="20"/>
          <w:szCs w:val="20"/>
        </w:rPr>
        <w:t xml:space="preserve">ccess </w:t>
      </w:r>
      <w:r w:rsidR="00AD0B2A">
        <w:rPr>
          <w:rFonts w:ascii="Arial" w:hAnsi="Arial" w:cs="Arial"/>
          <w:sz w:val="20"/>
          <w:szCs w:val="20"/>
        </w:rPr>
        <w:t>C</w:t>
      </w:r>
      <w:r w:rsidRPr="00794101">
        <w:rPr>
          <w:rFonts w:ascii="Arial" w:hAnsi="Arial" w:cs="Arial"/>
          <w:sz w:val="20"/>
          <w:szCs w:val="20"/>
        </w:rPr>
        <w:t xml:space="preserve">ontrol </w:t>
      </w:r>
      <w:r w:rsidR="00AD0B2A">
        <w:rPr>
          <w:rFonts w:ascii="Arial" w:hAnsi="Arial" w:cs="Arial"/>
          <w:sz w:val="20"/>
          <w:szCs w:val="20"/>
        </w:rPr>
        <w:t>M</w:t>
      </w:r>
      <w:r w:rsidRPr="00794101">
        <w:rPr>
          <w:rFonts w:ascii="Arial" w:hAnsi="Arial" w:cs="Arial"/>
          <w:sz w:val="20"/>
          <w:szCs w:val="20"/>
        </w:rPr>
        <w:t>atrix</w:t>
      </w:r>
    </w:p>
    <w:p w:rsidR="00CB181D" w:rsidRPr="00794101" w:rsidRDefault="00D1578B" w:rsidP="00212030">
      <w:pPr>
        <w:pStyle w:val="ListParagraph"/>
        <w:keepNext/>
        <w:numPr>
          <w:ilvl w:val="1"/>
          <w:numId w:val="1"/>
        </w:numPr>
        <w:ind w:left="1077" w:firstLine="0"/>
        <w:contextualSpacing w:val="0"/>
        <w:jc w:val="both"/>
        <w:rPr>
          <w:rFonts w:ascii="Arial" w:eastAsia="Times New Roman" w:hAnsi="Arial" w:cs="Arial"/>
          <w:sz w:val="20"/>
          <w:szCs w:val="20"/>
        </w:rPr>
      </w:pPr>
      <w:r w:rsidRPr="00794101">
        <w:rPr>
          <w:rFonts w:ascii="Arial" w:eastAsia="Times New Roman" w:hAnsi="Arial" w:cs="Arial"/>
          <w:sz w:val="20"/>
          <w:szCs w:val="20"/>
        </w:rPr>
        <w:t xml:space="preserve">For attack surface reduction the </w:t>
      </w:r>
      <w:r w:rsidR="00EE1426" w:rsidRPr="00794101">
        <w:rPr>
          <w:rFonts w:ascii="Arial" w:eastAsia="Times New Roman" w:hAnsi="Arial" w:cs="Arial"/>
          <w:sz w:val="20"/>
          <w:szCs w:val="20"/>
        </w:rPr>
        <w:t>“</w:t>
      </w:r>
      <w:r w:rsidRPr="00794101">
        <w:rPr>
          <w:rFonts w:ascii="Arial" w:eastAsia="Times New Roman" w:hAnsi="Arial" w:cs="Arial"/>
          <w:sz w:val="20"/>
          <w:szCs w:val="20"/>
        </w:rPr>
        <w:t>attack surface analysis</w:t>
      </w:r>
      <w:r w:rsidR="00EE1426" w:rsidRPr="00794101">
        <w:rPr>
          <w:rFonts w:ascii="Arial" w:eastAsia="Times New Roman" w:hAnsi="Arial" w:cs="Arial"/>
          <w:sz w:val="20"/>
          <w:szCs w:val="20"/>
        </w:rPr>
        <w:t>”</w:t>
      </w:r>
      <w:r w:rsidRPr="00794101">
        <w:rPr>
          <w:rFonts w:ascii="Arial" w:eastAsia="Times New Roman" w:hAnsi="Arial" w:cs="Arial"/>
          <w:sz w:val="20"/>
          <w:szCs w:val="20"/>
        </w:rPr>
        <w:t xml:space="preserve"> tool will be of great help. </w:t>
      </w:r>
      <w:r w:rsidR="00323ACF" w:rsidRPr="00794101">
        <w:rPr>
          <w:rFonts w:ascii="Arial" w:eastAsia="Times New Roman" w:hAnsi="Arial" w:cs="Arial"/>
          <w:sz w:val="20"/>
          <w:szCs w:val="20"/>
        </w:rPr>
        <w:t>This will help</w:t>
      </w:r>
      <w:r w:rsidRPr="00794101">
        <w:rPr>
          <w:rFonts w:ascii="Arial" w:eastAsia="Times New Roman" w:hAnsi="Arial" w:cs="Arial"/>
          <w:sz w:val="20"/>
          <w:szCs w:val="20"/>
        </w:rPr>
        <w:t xml:space="preserve"> you understand </w:t>
      </w:r>
      <w:r w:rsidR="0042777D" w:rsidRPr="00794101">
        <w:rPr>
          <w:rFonts w:ascii="Arial" w:eastAsia="Times New Roman" w:hAnsi="Arial" w:cs="Arial"/>
          <w:sz w:val="20"/>
          <w:szCs w:val="20"/>
        </w:rPr>
        <w:t xml:space="preserve">various ways by which any particular component could </w:t>
      </w:r>
      <w:r w:rsidR="00323ACF" w:rsidRPr="00794101">
        <w:rPr>
          <w:rFonts w:ascii="Arial" w:eastAsia="Times New Roman" w:hAnsi="Arial" w:cs="Arial"/>
          <w:sz w:val="20"/>
          <w:szCs w:val="20"/>
        </w:rPr>
        <w:t xml:space="preserve">be </w:t>
      </w:r>
      <w:r w:rsidR="0042777D" w:rsidRPr="00794101">
        <w:rPr>
          <w:rFonts w:ascii="Arial" w:eastAsia="Times New Roman" w:hAnsi="Arial" w:cs="Arial"/>
          <w:sz w:val="20"/>
          <w:szCs w:val="20"/>
        </w:rPr>
        <w:t xml:space="preserve">accessed. For example for an online store the diagram below </w:t>
      </w:r>
      <w:r w:rsidR="00323ACF" w:rsidRPr="00794101">
        <w:rPr>
          <w:rFonts w:ascii="Arial" w:eastAsia="Times New Roman" w:hAnsi="Arial" w:cs="Arial"/>
          <w:sz w:val="20"/>
          <w:szCs w:val="20"/>
        </w:rPr>
        <w:t xml:space="preserve">illustrates </w:t>
      </w:r>
      <w:r w:rsidR="0042777D" w:rsidRPr="00794101">
        <w:rPr>
          <w:rFonts w:ascii="Arial" w:eastAsia="Times New Roman" w:hAnsi="Arial" w:cs="Arial"/>
          <w:sz w:val="20"/>
          <w:szCs w:val="20"/>
        </w:rPr>
        <w:t>the possible ways to access the database.</w:t>
      </w:r>
    </w:p>
    <w:p w:rsidR="0042777D" w:rsidRPr="00794101" w:rsidRDefault="0042777D" w:rsidP="00794101">
      <w:pPr>
        <w:pStyle w:val="ListParagraph"/>
        <w:keepNext/>
        <w:spacing w:line="240" w:lineRule="auto"/>
        <w:ind w:left="1440"/>
        <w:jc w:val="both"/>
        <w:rPr>
          <w:rFonts w:ascii="Arial" w:hAnsi="Arial" w:cs="Arial"/>
          <w:sz w:val="20"/>
          <w:szCs w:val="20"/>
        </w:rPr>
      </w:pPr>
      <w:del w:id="23" w:author="Microsoft account" w:date="2024-07-24T17:06:00Z">
        <w:r w:rsidRPr="00794101" w:rsidDel="005035B2">
          <w:rPr>
            <w:rFonts w:ascii="Arial" w:eastAsia="Times New Roman" w:hAnsi="Arial" w:cs="Arial"/>
            <w:noProof/>
            <w:sz w:val="20"/>
            <w:szCs w:val="20"/>
          </w:rPr>
          <w:drawing>
            <wp:inline distT="0" distB="0" distL="0" distR="0">
              <wp:extent cx="3380133" cy="2603756"/>
              <wp:effectExtent l="19050" t="0" r="0" b="0"/>
              <wp:docPr id="1" name="Picture 0" descr="Attack 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k Surface.jpg"/>
                      <pic:cNvPicPr/>
                    </pic:nvPicPr>
                    <pic:blipFill>
                      <a:blip r:embed="rId11"/>
                      <a:stretch>
                        <a:fillRect/>
                      </a:stretch>
                    </pic:blipFill>
                    <pic:spPr>
                      <a:xfrm>
                        <a:off x="0" y="0"/>
                        <a:ext cx="3389664" cy="2611098"/>
                      </a:xfrm>
                      <a:prstGeom prst="rect">
                        <a:avLst/>
                      </a:prstGeom>
                    </pic:spPr>
                  </pic:pic>
                </a:graphicData>
              </a:graphic>
            </wp:inline>
          </w:drawing>
        </w:r>
      </w:del>
    </w:p>
    <w:p w:rsidR="0042777D" w:rsidRPr="00794101" w:rsidRDefault="0042777D" w:rsidP="00794101">
      <w:pPr>
        <w:pStyle w:val="Caption"/>
        <w:keepNext/>
        <w:ind w:left="1440"/>
        <w:jc w:val="both"/>
        <w:rPr>
          <w:rFonts w:ascii="Arial" w:hAnsi="Arial" w:cs="Arial"/>
          <w:sz w:val="20"/>
          <w:szCs w:val="20"/>
        </w:rPr>
      </w:pPr>
      <w:r w:rsidRPr="00794101">
        <w:rPr>
          <w:rFonts w:ascii="Arial" w:hAnsi="Arial" w:cs="Arial"/>
          <w:sz w:val="20"/>
          <w:szCs w:val="20"/>
        </w:rPr>
        <w:t xml:space="preserve">Figure </w:t>
      </w:r>
      <w:r w:rsidR="0096474D" w:rsidRPr="00794101">
        <w:rPr>
          <w:rFonts w:ascii="Arial" w:hAnsi="Arial" w:cs="Arial"/>
          <w:sz w:val="20"/>
          <w:szCs w:val="20"/>
        </w:rPr>
        <w:t>2</w:t>
      </w:r>
      <w:r w:rsidRPr="00794101">
        <w:rPr>
          <w:rFonts w:ascii="Arial" w:hAnsi="Arial" w:cs="Arial"/>
          <w:sz w:val="20"/>
          <w:szCs w:val="20"/>
        </w:rPr>
        <w:t>: Attack surface analysis for an E-commerce web site</w:t>
      </w:r>
    </w:p>
    <w:p w:rsidR="003205C9" w:rsidRPr="00794101" w:rsidRDefault="003205C9" w:rsidP="00212030">
      <w:pPr>
        <w:pStyle w:val="ListParagraph"/>
        <w:numPr>
          <w:ilvl w:val="0"/>
          <w:numId w:val="1"/>
        </w:numPr>
        <w:ind w:firstLine="0"/>
        <w:contextualSpacing w:val="0"/>
        <w:jc w:val="both"/>
        <w:rPr>
          <w:rFonts w:ascii="Arial" w:eastAsia="Times New Roman" w:hAnsi="Arial" w:cs="Arial"/>
          <w:sz w:val="20"/>
          <w:szCs w:val="20"/>
        </w:rPr>
      </w:pPr>
      <w:r w:rsidRPr="00794101">
        <w:rPr>
          <w:rFonts w:ascii="Arial" w:eastAsia="Times New Roman" w:hAnsi="Arial" w:cs="Arial"/>
          <w:sz w:val="20"/>
          <w:szCs w:val="20"/>
        </w:rPr>
        <w:t xml:space="preserve">Use cases should cover </w:t>
      </w:r>
      <w:r w:rsidR="00323ACF" w:rsidRPr="00794101">
        <w:rPr>
          <w:rFonts w:ascii="Arial" w:eastAsia="Times New Roman" w:hAnsi="Arial" w:cs="Arial"/>
          <w:sz w:val="20"/>
          <w:szCs w:val="20"/>
        </w:rPr>
        <w:t xml:space="preserve">a </w:t>
      </w:r>
      <w:r w:rsidRPr="00794101">
        <w:rPr>
          <w:rFonts w:ascii="Arial" w:eastAsia="Times New Roman" w:hAnsi="Arial" w:cs="Arial"/>
          <w:sz w:val="20"/>
          <w:szCs w:val="20"/>
        </w:rPr>
        <w:t>variety of possible actions that an application user or system user could perform</w:t>
      </w:r>
      <w:r w:rsidR="0096474D" w:rsidRPr="00794101">
        <w:rPr>
          <w:rFonts w:ascii="Arial" w:eastAsia="Times New Roman" w:hAnsi="Arial" w:cs="Arial"/>
          <w:sz w:val="20"/>
          <w:szCs w:val="20"/>
        </w:rPr>
        <w:t>.</w:t>
      </w:r>
      <w:r w:rsidR="004A395C">
        <w:rPr>
          <w:rFonts w:ascii="Arial" w:eastAsia="Times New Roman" w:hAnsi="Arial" w:cs="Arial"/>
          <w:sz w:val="20"/>
          <w:szCs w:val="20"/>
        </w:rPr>
        <w:t xml:space="preserve">  </w:t>
      </w:r>
    </w:p>
    <w:p w:rsidR="008A5D13" w:rsidRPr="00794101" w:rsidRDefault="008A5D13" w:rsidP="00212030">
      <w:pPr>
        <w:pStyle w:val="ListParagraph"/>
        <w:contextualSpacing w:val="0"/>
        <w:jc w:val="both"/>
        <w:rPr>
          <w:rFonts w:ascii="Arial" w:eastAsia="Times New Roman" w:hAnsi="Arial" w:cs="Arial"/>
          <w:sz w:val="20"/>
          <w:szCs w:val="20"/>
        </w:rPr>
      </w:pPr>
      <w:r w:rsidRPr="00794101">
        <w:rPr>
          <w:rFonts w:ascii="Arial" w:eastAsia="Times New Roman" w:hAnsi="Arial" w:cs="Arial"/>
          <w:sz w:val="20"/>
          <w:szCs w:val="20"/>
        </w:rPr>
        <w:t>Use cases need to represent the application from security perspective and may not cover all the different ways of accessing the assets of the application.</w:t>
      </w:r>
    </w:p>
    <w:p w:rsidR="002103CA" w:rsidRPr="004A395C" w:rsidRDefault="001819BA" w:rsidP="00212030">
      <w:pPr>
        <w:pStyle w:val="ListParagraph"/>
        <w:contextualSpacing w:val="0"/>
        <w:jc w:val="both"/>
      </w:pPr>
      <w:r w:rsidRPr="00794101">
        <w:rPr>
          <w:rFonts w:ascii="Arial" w:eastAsia="Times New Roman" w:hAnsi="Arial" w:cs="Arial"/>
          <w:sz w:val="20"/>
          <w:szCs w:val="20"/>
        </w:rPr>
        <w:t xml:space="preserve">Use Cases represent the way in which </w:t>
      </w:r>
      <w:r w:rsidR="003A2C27" w:rsidRPr="00794101">
        <w:rPr>
          <w:rFonts w:ascii="Arial" w:eastAsia="Times New Roman" w:hAnsi="Arial" w:cs="Arial"/>
          <w:sz w:val="20"/>
          <w:szCs w:val="20"/>
        </w:rPr>
        <w:t>users</w:t>
      </w:r>
      <w:r w:rsidRPr="00794101">
        <w:rPr>
          <w:rFonts w:ascii="Arial" w:eastAsia="Times New Roman" w:hAnsi="Arial" w:cs="Arial"/>
          <w:sz w:val="20"/>
          <w:szCs w:val="20"/>
        </w:rPr>
        <w:t xml:space="preserve"> and components interact.  Ideally you want to ensure that all of the access requirements you specified in your Data ACM, is made possible though one or more Use Cases.  However, it is up to your discretion if you want to model the Use Cases based on role access, level of privilege access or data access. </w:t>
      </w:r>
    </w:p>
    <w:p w:rsidR="003205C9" w:rsidRPr="00794101" w:rsidRDefault="003205C9" w:rsidP="00212030">
      <w:pPr>
        <w:pStyle w:val="ListParagraph"/>
        <w:numPr>
          <w:ilvl w:val="0"/>
          <w:numId w:val="1"/>
        </w:numPr>
        <w:ind w:firstLine="0"/>
        <w:contextualSpacing w:val="0"/>
        <w:jc w:val="both"/>
        <w:rPr>
          <w:rFonts w:ascii="Arial" w:eastAsia="Times New Roman" w:hAnsi="Arial" w:cs="Arial"/>
          <w:sz w:val="20"/>
          <w:szCs w:val="20"/>
        </w:rPr>
      </w:pPr>
      <w:r w:rsidRPr="00794101">
        <w:rPr>
          <w:rFonts w:ascii="Arial" w:eastAsia="Times New Roman" w:hAnsi="Arial" w:cs="Arial"/>
          <w:sz w:val="20"/>
          <w:szCs w:val="20"/>
        </w:rPr>
        <w:t>Components should have appropriate relevancies identified</w:t>
      </w:r>
    </w:p>
    <w:p w:rsidR="008A5D13" w:rsidRDefault="00A61360" w:rsidP="00212030">
      <w:pPr>
        <w:pStyle w:val="ListParagraph"/>
        <w:contextualSpacing w:val="0"/>
        <w:jc w:val="both"/>
        <w:rPr>
          <w:rFonts w:ascii="Arial" w:eastAsia="Times New Roman" w:hAnsi="Arial" w:cs="Arial"/>
          <w:sz w:val="20"/>
          <w:szCs w:val="20"/>
        </w:rPr>
      </w:pPr>
      <w:r w:rsidRPr="00316110">
        <w:rPr>
          <w:rFonts w:ascii="Arial" w:eastAsia="Times New Roman" w:hAnsi="Arial" w:cs="Arial"/>
          <w:sz w:val="20"/>
          <w:szCs w:val="20"/>
          <w:highlight w:val="yellow"/>
          <w:rPrChange w:id="24" w:author="cv" w:date="2024-07-24T17:10:00Z">
            <w:rPr>
              <w:rFonts w:ascii="Arial" w:eastAsia="Times New Roman" w:hAnsi="Arial" w:cs="Arial"/>
              <w:sz w:val="20"/>
              <w:szCs w:val="20"/>
            </w:rPr>
          </w:rPrChange>
        </w:rPr>
        <w:t xml:space="preserve">The components are </w:t>
      </w:r>
      <w:r w:rsidR="003A2C27" w:rsidRPr="00316110">
        <w:rPr>
          <w:rFonts w:ascii="Arial" w:eastAsia="Times New Roman" w:hAnsi="Arial" w:cs="Arial"/>
          <w:sz w:val="20"/>
          <w:szCs w:val="20"/>
          <w:highlight w:val="yellow"/>
          <w:rPrChange w:id="25" w:author="cv" w:date="2024-07-24T17:10:00Z">
            <w:rPr>
              <w:rFonts w:ascii="Arial" w:eastAsia="Times New Roman" w:hAnsi="Arial" w:cs="Arial"/>
              <w:sz w:val="20"/>
              <w:szCs w:val="20"/>
            </w:rPr>
          </w:rPrChange>
        </w:rPr>
        <w:t xml:space="preserve">related based on </w:t>
      </w:r>
      <w:r w:rsidRPr="00316110">
        <w:rPr>
          <w:rFonts w:ascii="Arial" w:eastAsia="Times New Roman" w:hAnsi="Arial" w:cs="Arial"/>
          <w:sz w:val="20"/>
          <w:szCs w:val="20"/>
          <w:highlight w:val="yellow"/>
          <w:rPrChange w:id="26" w:author="cv" w:date="2024-07-24T17:10:00Z">
            <w:rPr>
              <w:rFonts w:ascii="Arial" w:eastAsia="Times New Roman" w:hAnsi="Arial" w:cs="Arial"/>
              <w:sz w:val="20"/>
              <w:szCs w:val="20"/>
            </w:rPr>
          </w:rPrChange>
        </w:rPr>
        <w:t xml:space="preserve">the technology or the implementation of it. This </w:t>
      </w:r>
      <w:r w:rsidR="00F553D8" w:rsidRPr="00316110">
        <w:rPr>
          <w:rFonts w:ascii="Arial" w:eastAsia="Times New Roman" w:hAnsi="Arial" w:cs="Arial"/>
          <w:sz w:val="20"/>
          <w:szCs w:val="20"/>
          <w:highlight w:val="yellow"/>
          <w:rPrChange w:id="27" w:author="cv" w:date="2024-07-24T17:10:00Z">
            <w:rPr>
              <w:rFonts w:ascii="Arial" w:eastAsia="Times New Roman" w:hAnsi="Arial" w:cs="Arial"/>
              <w:sz w:val="20"/>
              <w:szCs w:val="20"/>
            </w:rPr>
          </w:rPrChange>
        </w:rPr>
        <w:t>is</w:t>
      </w:r>
      <w:r w:rsidR="003A2C27" w:rsidRPr="00316110">
        <w:rPr>
          <w:rFonts w:ascii="Arial" w:eastAsia="Times New Roman" w:hAnsi="Arial" w:cs="Arial"/>
          <w:sz w:val="20"/>
          <w:szCs w:val="20"/>
          <w:highlight w:val="yellow"/>
          <w:rPrChange w:id="28" w:author="cv" w:date="2024-07-24T17:10:00Z">
            <w:rPr>
              <w:rFonts w:ascii="Arial" w:eastAsia="Times New Roman" w:hAnsi="Arial" w:cs="Arial"/>
              <w:sz w:val="20"/>
              <w:szCs w:val="20"/>
            </w:rPr>
          </w:rPrChange>
        </w:rPr>
        <w:t xml:space="preserve"> what</w:t>
      </w:r>
      <w:r w:rsidR="00F553D8" w:rsidRPr="00316110">
        <w:rPr>
          <w:rFonts w:ascii="Arial" w:eastAsia="Times New Roman" w:hAnsi="Arial" w:cs="Arial"/>
          <w:sz w:val="20"/>
          <w:szCs w:val="20"/>
          <w:highlight w:val="yellow"/>
          <w:rPrChange w:id="29" w:author="cv" w:date="2024-07-24T17:10:00Z">
            <w:rPr>
              <w:rFonts w:ascii="Arial" w:eastAsia="Times New Roman" w:hAnsi="Arial" w:cs="Arial"/>
              <w:sz w:val="20"/>
              <w:szCs w:val="20"/>
            </w:rPr>
          </w:rPrChange>
        </w:rPr>
        <w:t xml:space="preserve"> provides</w:t>
      </w:r>
      <w:r w:rsidRPr="00316110">
        <w:rPr>
          <w:rFonts w:ascii="Arial" w:eastAsia="Times New Roman" w:hAnsi="Arial" w:cs="Arial"/>
          <w:sz w:val="20"/>
          <w:szCs w:val="20"/>
          <w:highlight w:val="yellow"/>
          <w:rPrChange w:id="30" w:author="cv" w:date="2024-07-24T17:10:00Z">
            <w:rPr>
              <w:rFonts w:ascii="Arial" w:eastAsia="Times New Roman" w:hAnsi="Arial" w:cs="Arial"/>
              <w:sz w:val="20"/>
              <w:szCs w:val="20"/>
            </w:rPr>
          </w:rPrChange>
        </w:rPr>
        <w:t xml:space="preserve"> very important information </w:t>
      </w:r>
      <w:r w:rsidR="004A395C" w:rsidRPr="00316110">
        <w:rPr>
          <w:rFonts w:ascii="Arial" w:eastAsia="Times New Roman" w:hAnsi="Arial" w:cs="Arial"/>
          <w:sz w:val="20"/>
          <w:szCs w:val="20"/>
          <w:highlight w:val="yellow"/>
          <w:rPrChange w:id="31" w:author="cv" w:date="2024-07-24T17:10:00Z">
            <w:rPr>
              <w:rFonts w:ascii="Arial" w:eastAsia="Times New Roman" w:hAnsi="Arial" w:cs="Arial"/>
              <w:sz w:val="20"/>
              <w:szCs w:val="20"/>
            </w:rPr>
          </w:rPrChange>
        </w:rPr>
        <w:t xml:space="preserve">for </w:t>
      </w:r>
      <w:r w:rsidRPr="00316110">
        <w:rPr>
          <w:rFonts w:ascii="Arial" w:eastAsia="Times New Roman" w:hAnsi="Arial" w:cs="Arial"/>
          <w:sz w:val="20"/>
          <w:szCs w:val="20"/>
          <w:highlight w:val="yellow"/>
          <w:rPrChange w:id="32" w:author="cv" w:date="2024-07-24T17:10:00Z">
            <w:rPr>
              <w:rFonts w:ascii="Arial" w:eastAsia="Times New Roman" w:hAnsi="Arial" w:cs="Arial"/>
              <w:sz w:val="20"/>
              <w:szCs w:val="20"/>
            </w:rPr>
          </w:rPrChange>
        </w:rPr>
        <w:t>determining the susceptibility of the component to various targeted attacks on the known weaknesses or usual mistakes made while implementing</w:t>
      </w:r>
      <w:r w:rsidR="00F553D8" w:rsidRPr="00316110">
        <w:rPr>
          <w:rFonts w:ascii="Arial" w:eastAsia="Times New Roman" w:hAnsi="Arial" w:cs="Arial"/>
          <w:sz w:val="20"/>
          <w:szCs w:val="20"/>
          <w:highlight w:val="yellow"/>
          <w:rPrChange w:id="33" w:author="cv" w:date="2024-07-24T17:10:00Z">
            <w:rPr>
              <w:rFonts w:ascii="Arial" w:eastAsia="Times New Roman" w:hAnsi="Arial" w:cs="Arial"/>
              <w:sz w:val="20"/>
              <w:szCs w:val="20"/>
            </w:rPr>
          </w:rPrChange>
        </w:rPr>
        <w:t xml:space="preserve"> that technology or architectural component</w:t>
      </w:r>
      <w:r w:rsidRPr="00316110">
        <w:rPr>
          <w:rFonts w:ascii="Arial" w:eastAsia="Times New Roman" w:hAnsi="Arial" w:cs="Arial"/>
          <w:sz w:val="20"/>
          <w:szCs w:val="20"/>
          <w:highlight w:val="yellow"/>
          <w:rPrChange w:id="34" w:author="cv" w:date="2024-07-24T17:10:00Z">
            <w:rPr>
              <w:rFonts w:ascii="Arial" w:eastAsia="Times New Roman" w:hAnsi="Arial" w:cs="Arial"/>
              <w:sz w:val="20"/>
              <w:szCs w:val="20"/>
            </w:rPr>
          </w:rPrChange>
        </w:rPr>
        <w:t>.</w:t>
      </w:r>
      <w:r w:rsidRPr="00794101">
        <w:rPr>
          <w:rFonts w:ascii="Arial" w:eastAsia="Times New Roman" w:hAnsi="Arial" w:cs="Arial"/>
          <w:sz w:val="20"/>
          <w:szCs w:val="20"/>
        </w:rPr>
        <w:t xml:space="preserve"> </w:t>
      </w:r>
    </w:p>
    <w:p w:rsidR="00A33AA6" w:rsidDel="005035B2" w:rsidRDefault="00A33AA6" w:rsidP="00212030">
      <w:pPr>
        <w:pStyle w:val="ListParagraph"/>
        <w:numPr>
          <w:ilvl w:val="0"/>
          <w:numId w:val="1"/>
        </w:numPr>
        <w:ind w:firstLine="0"/>
        <w:contextualSpacing w:val="0"/>
        <w:jc w:val="both"/>
        <w:rPr>
          <w:del w:id="35" w:author="Microsoft account" w:date="2024-07-24T17:06:00Z"/>
          <w:rFonts w:ascii="Arial" w:eastAsia="Times New Roman" w:hAnsi="Arial" w:cs="Arial"/>
          <w:sz w:val="20"/>
          <w:szCs w:val="20"/>
        </w:rPr>
      </w:pPr>
      <w:r>
        <w:rPr>
          <w:rFonts w:ascii="Arial" w:eastAsia="Times New Roman" w:hAnsi="Arial" w:cs="Arial"/>
          <w:sz w:val="20"/>
          <w:szCs w:val="20"/>
        </w:rPr>
        <w:t>If you have certain components which use technologies not available for selection in the drop down while documenting the component profile</w:t>
      </w:r>
      <w:r w:rsidR="00335601">
        <w:rPr>
          <w:rFonts w:ascii="Arial" w:eastAsia="Times New Roman" w:hAnsi="Arial" w:cs="Arial"/>
          <w:sz w:val="20"/>
          <w:szCs w:val="20"/>
        </w:rPr>
        <w:t>,</w:t>
      </w:r>
      <w:r>
        <w:rPr>
          <w:rFonts w:ascii="Arial" w:eastAsia="Times New Roman" w:hAnsi="Arial" w:cs="Arial"/>
          <w:sz w:val="20"/>
          <w:szCs w:val="20"/>
        </w:rPr>
        <w:t xml:space="preserve"> </w:t>
      </w:r>
      <w:r w:rsidR="00335601">
        <w:rPr>
          <w:rFonts w:ascii="Arial" w:eastAsia="Times New Roman" w:hAnsi="Arial" w:cs="Arial"/>
          <w:sz w:val="20"/>
          <w:szCs w:val="20"/>
        </w:rPr>
        <w:t>y</w:t>
      </w:r>
      <w:r>
        <w:rPr>
          <w:rFonts w:ascii="Arial" w:eastAsia="Times New Roman" w:hAnsi="Arial" w:cs="Arial"/>
          <w:sz w:val="20"/>
          <w:szCs w:val="20"/>
        </w:rPr>
        <w:t xml:space="preserve">ou can add that technology by going to technology drop down under </w:t>
      </w:r>
      <w:r w:rsidR="0001670E">
        <w:rPr>
          <w:rFonts w:ascii="Arial" w:eastAsia="Times New Roman" w:hAnsi="Arial" w:cs="Arial"/>
          <w:sz w:val="20"/>
          <w:szCs w:val="20"/>
        </w:rPr>
        <w:t>”Tools”</w:t>
      </w:r>
      <w:r>
        <w:rPr>
          <w:rFonts w:ascii="Arial" w:eastAsia="Times New Roman" w:hAnsi="Arial" w:cs="Arial"/>
          <w:sz w:val="20"/>
          <w:szCs w:val="20"/>
        </w:rPr>
        <w:t>-&gt;</w:t>
      </w:r>
      <w:r w:rsidR="0001670E">
        <w:rPr>
          <w:rFonts w:ascii="Arial" w:eastAsia="Times New Roman" w:hAnsi="Arial" w:cs="Arial"/>
          <w:sz w:val="20"/>
          <w:szCs w:val="20"/>
        </w:rPr>
        <w:t>”Options”</w:t>
      </w:r>
      <w:r>
        <w:rPr>
          <w:rFonts w:ascii="Arial" w:eastAsia="Times New Roman" w:hAnsi="Arial" w:cs="Arial"/>
          <w:sz w:val="20"/>
          <w:szCs w:val="20"/>
        </w:rPr>
        <w:t>-&gt;</w:t>
      </w:r>
      <w:r w:rsidR="0001670E">
        <w:rPr>
          <w:rFonts w:ascii="Arial" w:eastAsia="Times New Roman" w:hAnsi="Arial" w:cs="Arial"/>
          <w:sz w:val="20"/>
          <w:szCs w:val="20"/>
        </w:rPr>
        <w:t>”</w:t>
      </w:r>
      <w:r>
        <w:rPr>
          <w:rFonts w:ascii="Arial" w:eastAsia="Times New Roman" w:hAnsi="Arial" w:cs="Arial"/>
          <w:sz w:val="20"/>
          <w:szCs w:val="20"/>
        </w:rPr>
        <w:t>Metadata editor</w:t>
      </w:r>
      <w:r w:rsidR="0001670E">
        <w:rPr>
          <w:rFonts w:ascii="Arial" w:eastAsia="Times New Roman" w:hAnsi="Arial" w:cs="Arial"/>
          <w:sz w:val="20"/>
          <w:szCs w:val="20"/>
        </w:rPr>
        <w:t>”</w:t>
      </w:r>
      <w:r>
        <w:rPr>
          <w:rFonts w:ascii="Arial" w:eastAsia="Times New Roman" w:hAnsi="Arial" w:cs="Arial"/>
          <w:sz w:val="20"/>
          <w:szCs w:val="20"/>
        </w:rPr>
        <w:t xml:space="preserve"> menu. S</w:t>
      </w:r>
      <w:r w:rsidR="00A13008">
        <w:rPr>
          <w:rFonts w:ascii="Arial" w:eastAsia="Times New Roman" w:hAnsi="Arial" w:cs="Arial"/>
          <w:sz w:val="20"/>
          <w:szCs w:val="20"/>
        </w:rPr>
        <w:t>imilarly you can add authentication</w:t>
      </w:r>
      <w:r w:rsidR="00335601">
        <w:rPr>
          <w:rFonts w:ascii="Arial" w:eastAsia="Times New Roman" w:hAnsi="Arial" w:cs="Arial"/>
          <w:sz w:val="20"/>
          <w:szCs w:val="20"/>
        </w:rPr>
        <w:t xml:space="preserve"> mechanism, service type and</w:t>
      </w:r>
      <w:r w:rsidR="00A13008">
        <w:rPr>
          <w:rFonts w:ascii="Arial" w:eastAsia="Times New Roman" w:hAnsi="Arial" w:cs="Arial"/>
          <w:sz w:val="20"/>
          <w:szCs w:val="20"/>
        </w:rPr>
        <w:t xml:space="preserve"> data class</w:t>
      </w:r>
      <w:r w:rsidR="00335601">
        <w:rPr>
          <w:rFonts w:ascii="Arial" w:eastAsia="Times New Roman" w:hAnsi="Arial" w:cs="Arial"/>
          <w:sz w:val="20"/>
          <w:szCs w:val="20"/>
        </w:rPr>
        <w:t>ification and approximate number of identities in a role by way of weight.</w:t>
      </w:r>
    </w:p>
    <w:p w:rsidR="00A61360" w:rsidRPr="005035B2" w:rsidDel="005035B2" w:rsidRDefault="00A33AA6">
      <w:pPr>
        <w:pStyle w:val="ListParagraph"/>
        <w:numPr>
          <w:ilvl w:val="0"/>
          <w:numId w:val="1"/>
        </w:numPr>
        <w:ind w:firstLine="0"/>
        <w:contextualSpacing w:val="0"/>
        <w:jc w:val="both"/>
        <w:rPr>
          <w:del w:id="36" w:author="Microsoft account" w:date="2024-07-24T17:06:00Z"/>
          <w:rFonts w:ascii="Arial" w:eastAsia="Times New Roman" w:hAnsi="Arial" w:cs="Arial"/>
          <w:sz w:val="20"/>
          <w:szCs w:val="20"/>
          <w:rPrChange w:id="37" w:author="Microsoft account" w:date="2024-07-24T17:06:00Z">
            <w:rPr>
              <w:del w:id="38" w:author="Microsoft account" w:date="2024-07-24T17:06:00Z"/>
            </w:rPr>
          </w:rPrChange>
        </w:rPr>
        <w:pPrChange w:id="39" w:author="Microsoft account" w:date="2024-07-24T17:06:00Z">
          <w:pPr>
            <w:pStyle w:val="ListParagraph"/>
            <w:numPr>
              <w:numId w:val="1"/>
            </w:numPr>
            <w:ind w:hanging="360"/>
            <w:contextualSpacing w:val="0"/>
            <w:jc w:val="both"/>
          </w:pPr>
        </w:pPrChange>
      </w:pPr>
      <w:del w:id="40" w:author="Microsoft account" w:date="2024-07-24T17:06:00Z">
        <w:r w:rsidRPr="005035B2" w:rsidDel="005035B2">
          <w:rPr>
            <w:rFonts w:ascii="Arial" w:eastAsia="Times New Roman" w:hAnsi="Arial" w:cs="Arial"/>
            <w:sz w:val="20"/>
            <w:szCs w:val="20"/>
            <w:rPrChange w:id="41" w:author="Microsoft account" w:date="2024-07-24T17:06:00Z">
              <w:rPr/>
            </w:rPrChange>
          </w:rPr>
          <w:delText xml:space="preserve"> </w:delText>
        </w:r>
        <w:r w:rsidR="003205C9" w:rsidRPr="005035B2" w:rsidDel="005035B2">
          <w:rPr>
            <w:rFonts w:ascii="Arial" w:eastAsia="Times New Roman" w:hAnsi="Arial" w:cs="Arial"/>
            <w:sz w:val="20"/>
            <w:szCs w:val="20"/>
            <w:rPrChange w:id="42" w:author="Microsoft account" w:date="2024-07-24T17:06:00Z">
              <w:rPr/>
            </w:rPrChange>
          </w:rPr>
          <w:delText xml:space="preserve">Service roles performing certain actions across layers of application need to have </w:delText>
        </w:r>
        <w:r w:rsidR="001819BA" w:rsidRPr="005035B2" w:rsidDel="005035B2">
          <w:rPr>
            <w:rFonts w:ascii="Arial" w:eastAsia="Times New Roman" w:hAnsi="Arial" w:cs="Arial"/>
            <w:sz w:val="20"/>
            <w:szCs w:val="20"/>
            <w:rPrChange w:id="43" w:author="Microsoft account" w:date="2024-07-24T17:06:00Z">
              <w:rPr/>
            </w:rPrChange>
          </w:rPr>
          <w:delText xml:space="preserve">a </w:delText>
        </w:r>
        <w:r w:rsidR="003205C9" w:rsidRPr="005035B2" w:rsidDel="005035B2">
          <w:rPr>
            <w:rFonts w:ascii="Arial" w:eastAsia="Times New Roman" w:hAnsi="Arial" w:cs="Arial"/>
            <w:sz w:val="20"/>
            <w:szCs w:val="20"/>
            <w:rPrChange w:id="44" w:author="Microsoft account" w:date="2024-07-24T17:06:00Z">
              <w:rPr/>
            </w:rPrChange>
          </w:rPr>
          <w:delText>corresponding identity defined</w:delText>
        </w:r>
        <w:r w:rsidR="003A2C27" w:rsidRPr="005035B2" w:rsidDel="005035B2">
          <w:rPr>
            <w:rFonts w:ascii="Arial" w:eastAsia="Times New Roman" w:hAnsi="Arial" w:cs="Arial"/>
            <w:sz w:val="20"/>
            <w:szCs w:val="20"/>
            <w:rPrChange w:id="45" w:author="Microsoft account" w:date="2024-07-24T17:06:00Z">
              <w:rPr/>
            </w:rPrChange>
          </w:rPr>
          <w:delText xml:space="preserve">. </w:delText>
        </w:r>
      </w:del>
    </w:p>
    <w:p w:rsidR="00A61360" w:rsidRPr="00794101" w:rsidDel="005035B2" w:rsidRDefault="00A61360">
      <w:pPr>
        <w:pStyle w:val="ListParagraph"/>
        <w:rPr>
          <w:del w:id="46" w:author="Microsoft account" w:date="2024-07-24T17:06:00Z"/>
        </w:rPr>
        <w:pPrChange w:id="47" w:author="Microsoft account" w:date="2024-07-24T17:06:00Z">
          <w:pPr>
            <w:pStyle w:val="ListParagraph"/>
            <w:contextualSpacing w:val="0"/>
            <w:jc w:val="both"/>
          </w:pPr>
        </w:pPrChange>
      </w:pPr>
      <w:del w:id="48" w:author="Microsoft account" w:date="2024-07-24T17:06:00Z">
        <w:r w:rsidRPr="00794101" w:rsidDel="005035B2">
          <w:delText xml:space="preserve">It is imperative that a service </w:delText>
        </w:r>
        <w:r w:rsidR="001D6ED2" w:rsidRPr="00794101" w:rsidDel="005035B2">
          <w:delText xml:space="preserve">has to </w:delText>
        </w:r>
        <w:r w:rsidRPr="00794101" w:rsidDel="005035B2">
          <w:delText xml:space="preserve">run with </w:delText>
        </w:r>
        <w:r w:rsidR="001D6ED2" w:rsidRPr="00794101" w:rsidDel="005035B2">
          <w:delText xml:space="preserve">a </w:delText>
        </w:r>
        <w:r w:rsidRPr="00794101" w:rsidDel="005035B2">
          <w:delText xml:space="preserve">certain service role and corresponding identity. </w:delText>
        </w:r>
        <w:r w:rsidR="001D6ED2" w:rsidRPr="00794101" w:rsidDel="005035B2">
          <w:delText>The service roles and corresponding identities have to be provided to the TAM tool so that you can use it to complete the use cases comprising of multiple hops.</w:delText>
        </w:r>
      </w:del>
    </w:p>
    <w:p w:rsidR="003A2C27" w:rsidRPr="00794101" w:rsidDel="005035B2" w:rsidRDefault="003A2C27">
      <w:pPr>
        <w:pStyle w:val="ListParagraph"/>
        <w:rPr>
          <w:del w:id="49" w:author="Microsoft account" w:date="2024-07-24T17:06:00Z"/>
        </w:rPr>
        <w:pPrChange w:id="50" w:author="Microsoft account" w:date="2024-07-24T17:06:00Z">
          <w:pPr>
            <w:pStyle w:val="ListParagraph"/>
            <w:contextualSpacing w:val="0"/>
            <w:jc w:val="both"/>
          </w:pPr>
        </w:pPrChange>
      </w:pPr>
      <w:del w:id="51" w:author="Microsoft account" w:date="2024-07-24T17:06:00Z">
        <w:r w:rsidRPr="00794101" w:rsidDel="005035B2">
          <w:delText xml:space="preserve">It also provides the team a way to let the infrastructure group know what service roles they need, and what the privileges on those roles have to be. </w:delText>
        </w:r>
      </w:del>
    </w:p>
    <w:p w:rsidR="003A2C27" w:rsidRPr="00794101" w:rsidDel="005035B2" w:rsidRDefault="003A2C27">
      <w:pPr>
        <w:pStyle w:val="ListParagraph"/>
        <w:rPr>
          <w:del w:id="52" w:author="Microsoft account" w:date="2024-07-24T17:06:00Z"/>
        </w:rPr>
        <w:pPrChange w:id="53" w:author="Microsoft account" w:date="2024-07-24T17:06:00Z">
          <w:pPr>
            <w:pStyle w:val="ListParagraph"/>
            <w:contextualSpacing w:val="0"/>
            <w:jc w:val="both"/>
          </w:pPr>
        </w:pPrChange>
      </w:pPr>
    </w:p>
    <w:p w:rsidR="003A2C27" w:rsidRPr="00794101" w:rsidDel="005035B2" w:rsidRDefault="003A2C27">
      <w:pPr>
        <w:pStyle w:val="ListParagraph"/>
        <w:rPr>
          <w:del w:id="54" w:author="Microsoft account" w:date="2024-07-24T17:06:00Z"/>
        </w:rPr>
        <w:pPrChange w:id="55" w:author="Microsoft account" w:date="2024-07-24T17:06:00Z">
          <w:pPr>
            <w:pStyle w:val="ListParagraph"/>
            <w:contextualSpacing w:val="0"/>
            <w:jc w:val="both"/>
          </w:pPr>
        </w:pPrChange>
      </w:pPr>
      <w:del w:id="56" w:author="Microsoft account" w:date="2024-07-24T17:06:00Z">
        <w:r w:rsidRPr="00794101" w:rsidDel="005035B2">
          <w:delText>It also provides a way to track identity changes through the application as well as knowing if any component is going to do impersonation</w:delText>
        </w:r>
        <w:r w:rsidR="0001670E" w:rsidDel="005035B2">
          <w:delText>, additionally allows us to identify trust boundaries in the application.</w:delText>
        </w:r>
      </w:del>
    </w:p>
    <w:p w:rsidR="003F0DB6" w:rsidRPr="00794101" w:rsidDel="005035B2" w:rsidRDefault="001F7B85">
      <w:pPr>
        <w:pStyle w:val="ListParagraph"/>
        <w:rPr>
          <w:del w:id="57" w:author="Microsoft account" w:date="2024-07-24T17:06:00Z"/>
        </w:rPr>
        <w:pPrChange w:id="58" w:author="Microsoft account" w:date="2024-07-24T17:06:00Z">
          <w:pPr>
            <w:pStyle w:val="ListParagraph"/>
            <w:keepNext/>
            <w:numPr>
              <w:numId w:val="1"/>
            </w:numPr>
            <w:ind w:hanging="360"/>
            <w:contextualSpacing w:val="0"/>
            <w:jc w:val="both"/>
          </w:pPr>
        </w:pPrChange>
      </w:pPr>
      <w:del w:id="59" w:author="Microsoft account" w:date="2024-07-24T17:06:00Z">
        <w:r w:rsidRPr="00794101" w:rsidDel="005035B2">
          <w:delText xml:space="preserve">Use </w:delText>
        </w:r>
        <w:r w:rsidR="001819BA" w:rsidRPr="00794101" w:rsidDel="005035B2">
          <w:delText xml:space="preserve">the </w:delText>
        </w:r>
        <w:r w:rsidRPr="00794101" w:rsidDel="005035B2">
          <w:delText xml:space="preserve">analytics to check completeness/ coverage of various </w:delText>
        </w:r>
        <w:r w:rsidR="001819BA" w:rsidRPr="00794101" w:rsidDel="005035B2">
          <w:delText>avenues for</w:delText>
        </w:r>
        <w:r w:rsidRPr="00794101" w:rsidDel="005035B2">
          <w:delText xml:space="preserve"> accessing data elements</w:delText>
        </w:r>
      </w:del>
    </w:p>
    <w:p w:rsidR="001D6ED2" w:rsidRPr="00794101" w:rsidDel="005035B2" w:rsidRDefault="008801BB">
      <w:pPr>
        <w:pStyle w:val="ListParagraph"/>
        <w:rPr>
          <w:del w:id="60" w:author="Microsoft account" w:date="2024-07-24T17:06:00Z"/>
        </w:rPr>
        <w:pPrChange w:id="61" w:author="Microsoft account" w:date="2024-07-24T17:06:00Z">
          <w:pPr>
            <w:pStyle w:val="ListParagraph"/>
            <w:keepNext/>
            <w:contextualSpacing w:val="0"/>
            <w:jc w:val="both"/>
          </w:pPr>
        </w:pPrChange>
      </w:pPr>
      <w:del w:id="62" w:author="Microsoft account" w:date="2024-07-24T17:06:00Z">
        <w:r w:rsidRPr="00794101" w:rsidDel="005035B2">
          <w:delText>T</w:delText>
        </w:r>
        <w:r w:rsidR="001D6ED2" w:rsidRPr="00794101" w:rsidDel="005035B2">
          <w:delText xml:space="preserve">he analytics provide you with a way </w:delText>
        </w:r>
        <w:r w:rsidRPr="00794101" w:rsidDel="005035B2">
          <w:delText xml:space="preserve">to </w:delText>
        </w:r>
        <w:r w:rsidR="001D6ED2" w:rsidRPr="00794101" w:rsidDel="005035B2">
          <w:delText xml:space="preserve">review </w:delText>
        </w:r>
        <w:r w:rsidR="0001670E" w:rsidDel="005035B2">
          <w:delText xml:space="preserve">and audit </w:delText>
        </w:r>
        <w:r w:rsidR="001D6ED2" w:rsidRPr="00794101" w:rsidDel="005035B2">
          <w:delText>the information entered in</w:delText>
        </w:r>
        <w:r w:rsidR="001819BA" w:rsidRPr="00794101" w:rsidDel="005035B2">
          <w:delText>to</w:delText>
        </w:r>
        <w:r w:rsidR="001D6ED2" w:rsidRPr="00794101" w:rsidDel="005035B2">
          <w:delText xml:space="preserve"> the </w:delText>
        </w:r>
        <w:r w:rsidR="001819BA" w:rsidRPr="00794101" w:rsidDel="005035B2">
          <w:delText>Threat M</w:delText>
        </w:r>
        <w:r w:rsidR="001D6ED2" w:rsidRPr="00794101" w:rsidDel="005035B2">
          <w:delText xml:space="preserve">odeling tool. </w:delText>
        </w:r>
        <w:r w:rsidR="001819BA" w:rsidRPr="00794101" w:rsidDel="005035B2">
          <w:delText>There are various views of analytics such as the s</w:delText>
        </w:r>
        <w:r w:rsidR="001D6ED2" w:rsidRPr="00794101" w:rsidDel="005035B2">
          <w:delText>ubject object matrix</w:delText>
        </w:r>
        <w:r w:rsidR="00335601" w:rsidDel="005035B2">
          <w:delText>.</w:delText>
        </w:r>
        <w:r w:rsidR="001D6ED2" w:rsidRPr="00794101" w:rsidDel="005035B2">
          <w:delText xml:space="preserve"> </w:delText>
        </w:r>
        <w:r w:rsidR="001819BA" w:rsidRPr="00794101" w:rsidDel="005035B2">
          <w:delText xml:space="preserve">This view </w:delText>
        </w:r>
        <w:r w:rsidR="001D6ED2" w:rsidRPr="00794101" w:rsidDel="005035B2">
          <w:delText xml:space="preserve">helps you understand </w:delText>
        </w:r>
        <w:r w:rsidR="0001670E" w:rsidDel="005035B2">
          <w:delText>how subjects (roles) interact with objects (Components), essentially this becomes the list of allowable actions in your application</w:delText>
        </w:r>
        <w:r w:rsidR="001D6ED2" w:rsidRPr="00794101" w:rsidDel="005035B2">
          <w:delText>.</w:delText>
        </w:r>
        <w:r w:rsidR="0001670E" w:rsidDel="005035B2">
          <w:delText xml:space="preserve"> This is a good place to identify if a role should be performing an action on specific object.</w:delText>
        </w:r>
        <w:r w:rsidR="001D6ED2" w:rsidRPr="00794101" w:rsidDel="005035B2">
          <w:delText xml:space="preserve">   </w:delText>
        </w:r>
      </w:del>
    </w:p>
    <w:p w:rsidR="00091F61" w:rsidRPr="00794101" w:rsidDel="005035B2" w:rsidRDefault="001D6ED2">
      <w:pPr>
        <w:pStyle w:val="ListParagraph"/>
        <w:rPr>
          <w:del w:id="63" w:author="Microsoft account" w:date="2024-07-24T17:06:00Z"/>
        </w:rPr>
        <w:pPrChange w:id="64" w:author="Microsoft account" w:date="2024-07-24T17:06:00Z">
          <w:pPr>
            <w:pStyle w:val="ListParagraph"/>
            <w:keepNext/>
            <w:spacing w:line="240" w:lineRule="auto"/>
          </w:pPr>
        </w:pPrChange>
      </w:pPr>
      <w:del w:id="65" w:author="Microsoft account" w:date="2024-07-24T17:06:00Z">
        <w:r w:rsidRPr="00794101" w:rsidDel="005035B2">
          <w:delText>Sample Subject Object Matrix is:</w:delText>
        </w:r>
        <w:r w:rsidR="00091F61" w:rsidRPr="00794101" w:rsidDel="005035B2">
          <w:rPr>
            <w:noProof/>
          </w:rPr>
          <w:drawing>
            <wp:inline distT="0" distB="0" distL="0" distR="0">
              <wp:extent cx="4996898" cy="3026433"/>
              <wp:effectExtent l="19050" t="0" r="0" b="0"/>
              <wp:docPr id="3" name="Picture 2" descr="S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jpg"/>
                      <pic:cNvPicPr/>
                    </pic:nvPicPr>
                    <pic:blipFill>
                      <a:blip r:embed="rId12"/>
                      <a:stretch>
                        <a:fillRect/>
                      </a:stretch>
                    </pic:blipFill>
                    <pic:spPr>
                      <a:xfrm>
                        <a:off x="0" y="0"/>
                        <a:ext cx="4996768" cy="3026354"/>
                      </a:xfrm>
                      <a:prstGeom prst="rect">
                        <a:avLst/>
                      </a:prstGeom>
                    </pic:spPr>
                  </pic:pic>
                </a:graphicData>
              </a:graphic>
            </wp:inline>
          </w:drawing>
        </w:r>
      </w:del>
    </w:p>
    <w:p w:rsidR="001D6ED2" w:rsidRPr="00794101" w:rsidDel="005035B2" w:rsidRDefault="00091F61">
      <w:pPr>
        <w:pStyle w:val="ListParagraph"/>
        <w:rPr>
          <w:del w:id="66" w:author="Microsoft account" w:date="2024-07-24T17:06:00Z"/>
        </w:rPr>
        <w:pPrChange w:id="67" w:author="Microsoft account" w:date="2024-07-24T17:06:00Z">
          <w:pPr>
            <w:pStyle w:val="Style1"/>
          </w:pPr>
        </w:pPrChange>
      </w:pPr>
      <w:del w:id="68" w:author="Microsoft account" w:date="2024-07-24T17:06:00Z">
        <w:r w:rsidRPr="00794101" w:rsidDel="005035B2">
          <w:delText xml:space="preserve">Figure </w:delText>
        </w:r>
        <w:r w:rsidR="008801BB" w:rsidRPr="00794101" w:rsidDel="005035B2">
          <w:delText>3</w:delText>
        </w:r>
        <w:r w:rsidRPr="00794101" w:rsidDel="005035B2">
          <w:delText xml:space="preserve"> Subject Object Matrix</w:delText>
        </w:r>
      </w:del>
    </w:p>
    <w:p w:rsidR="007B63D4" w:rsidDel="005035B2" w:rsidRDefault="00335601">
      <w:pPr>
        <w:pStyle w:val="ListParagraph"/>
        <w:rPr>
          <w:del w:id="69" w:author="Microsoft account" w:date="2024-07-24T17:06:00Z"/>
        </w:rPr>
        <w:pPrChange w:id="70" w:author="Microsoft account" w:date="2024-07-24T17:06:00Z">
          <w:pPr>
            <w:pStyle w:val="ListParagraph"/>
            <w:numPr>
              <w:numId w:val="1"/>
            </w:numPr>
            <w:ind w:left="357" w:hanging="360"/>
            <w:contextualSpacing w:val="0"/>
            <w:jc w:val="both"/>
          </w:pPr>
        </w:pPrChange>
      </w:pPr>
      <w:del w:id="71" w:author="Microsoft account" w:date="2024-07-24T17:06:00Z">
        <w:r w:rsidDel="005035B2">
          <w:delText xml:space="preserve">Similarly there “Component Access </w:delText>
        </w:r>
        <w:r w:rsidR="0001670E" w:rsidDel="005035B2">
          <w:delText xml:space="preserve">Control </w:delText>
        </w:r>
        <w:r w:rsidDel="005035B2">
          <w:delText>Matrix” under Analytics menu would help application</w:delText>
        </w:r>
        <w:r w:rsidR="007B63D4" w:rsidDel="005035B2">
          <w:delText xml:space="preserve"> team </w:delText>
        </w:r>
        <w:r w:rsidR="0001670E" w:rsidDel="005035B2">
          <w:delText>evaluate</w:delText>
        </w:r>
        <w:r w:rsidR="007B63D4" w:rsidDel="005035B2">
          <w:delText xml:space="preserve"> permissions for each of service roles and user roles on various components. This way it can be ensured that principle of least privileges is followed an</w:delText>
        </w:r>
        <w:r w:rsidR="0001670E" w:rsidDel="005035B2">
          <w:delText>d</w:delText>
        </w:r>
        <w:r w:rsidR="007B63D4" w:rsidDel="005035B2">
          <w:delText xml:space="preserve"> none of the user roles has more than necessary permissions.</w:delText>
        </w:r>
      </w:del>
    </w:p>
    <w:p w:rsidR="007B63D4" w:rsidDel="005035B2" w:rsidRDefault="00335601">
      <w:pPr>
        <w:pStyle w:val="ListParagraph"/>
        <w:rPr>
          <w:del w:id="72" w:author="Microsoft account" w:date="2024-07-24T17:06:00Z"/>
        </w:rPr>
        <w:pPrChange w:id="73" w:author="Microsoft account" w:date="2024-07-24T17:06:00Z">
          <w:pPr>
            <w:keepNext/>
            <w:spacing w:line="240" w:lineRule="auto"/>
            <w:ind w:left="360"/>
            <w:jc w:val="both"/>
          </w:pPr>
        </w:pPrChange>
      </w:pPr>
      <w:del w:id="74" w:author="Microsoft account" w:date="2024-07-24T17:06:00Z">
        <w:r w:rsidRPr="007B63D4" w:rsidDel="005035B2">
          <w:delText xml:space="preserve"> </w:delText>
        </w:r>
        <w:r w:rsidDel="005035B2">
          <w:rPr>
            <w:noProof/>
          </w:rPr>
          <w:drawing>
            <wp:inline distT="0" distB="0" distL="0" distR="0">
              <wp:extent cx="5063159" cy="3060073"/>
              <wp:effectExtent l="19050" t="0" r="4141" b="0"/>
              <wp:docPr id="4" name="Picture 3" descr="component access control 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access control matrix.jpg"/>
                      <pic:cNvPicPr/>
                    </pic:nvPicPr>
                    <pic:blipFill>
                      <a:blip r:embed="rId13"/>
                      <a:stretch>
                        <a:fillRect/>
                      </a:stretch>
                    </pic:blipFill>
                    <pic:spPr>
                      <a:xfrm>
                        <a:off x="0" y="0"/>
                        <a:ext cx="5064365" cy="3060802"/>
                      </a:xfrm>
                      <a:prstGeom prst="rect">
                        <a:avLst/>
                      </a:prstGeom>
                    </pic:spPr>
                  </pic:pic>
                </a:graphicData>
              </a:graphic>
            </wp:inline>
          </w:drawing>
        </w:r>
      </w:del>
    </w:p>
    <w:p w:rsidR="00335601" w:rsidRPr="007B63D4" w:rsidDel="005035B2" w:rsidRDefault="007B63D4">
      <w:pPr>
        <w:pStyle w:val="ListParagraph"/>
        <w:rPr>
          <w:del w:id="75" w:author="Microsoft account" w:date="2024-07-24T17:06:00Z"/>
        </w:rPr>
        <w:pPrChange w:id="76" w:author="Microsoft account" w:date="2024-07-24T17:06:00Z">
          <w:pPr>
            <w:pStyle w:val="Caption"/>
            <w:jc w:val="center"/>
          </w:pPr>
        </w:pPrChange>
      </w:pPr>
      <w:del w:id="77" w:author="Microsoft account" w:date="2024-07-24T17:06:00Z">
        <w:r w:rsidDel="005035B2">
          <w:delText xml:space="preserve">Figure </w:delText>
        </w:r>
        <w:r w:rsidR="005035B2" w:rsidDel="005035B2">
          <w:fldChar w:fldCharType="begin"/>
        </w:r>
        <w:r w:rsidR="005035B2" w:rsidDel="005035B2">
          <w:delInstrText xml:space="preserve"> SEQ Figure \* ARABIC </w:delInstrText>
        </w:r>
        <w:r w:rsidR="005035B2" w:rsidDel="005035B2">
          <w:fldChar w:fldCharType="separate"/>
        </w:r>
        <w:r w:rsidDel="005035B2">
          <w:rPr>
            <w:noProof/>
          </w:rPr>
          <w:delText>1</w:delText>
        </w:r>
        <w:r w:rsidR="005035B2" w:rsidDel="005035B2">
          <w:rPr>
            <w:noProof/>
          </w:rPr>
          <w:fldChar w:fldCharType="end"/>
        </w:r>
        <w:r w:rsidDel="005035B2">
          <w:delText xml:space="preserve"> - Component Access Control matrix</w:delText>
        </w:r>
      </w:del>
    </w:p>
    <w:p w:rsidR="00335601" w:rsidRPr="00335601" w:rsidDel="005035B2" w:rsidRDefault="00335601">
      <w:pPr>
        <w:pStyle w:val="ListParagraph"/>
        <w:rPr>
          <w:del w:id="78" w:author="Microsoft account" w:date="2024-07-24T17:06:00Z"/>
        </w:rPr>
        <w:pPrChange w:id="79" w:author="Microsoft account" w:date="2024-07-24T17:06:00Z">
          <w:pPr>
            <w:spacing w:line="240" w:lineRule="auto"/>
            <w:jc w:val="both"/>
          </w:pPr>
        </w:pPrChange>
      </w:pPr>
      <w:del w:id="80" w:author="Microsoft account" w:date="2024-07-24T17:06:00Z">
        <w:r w:rsidRPr="00335601" w:rsidDel="005035B2">
          <w:delText xml:space="preserve"> </w:delText>
        </w:r>
      </w:del>
    </w:p>
    <w:p w:rsidR="00760E23" w:rsidRPr="00794101" w:rsidDel="005035B2" w:rsidRDefault="004150DB">
      <w:pPr>
        <w:pStyle w:val="ListParagraph"/>
        <w:rPr>
          <w:del w:id="81" w:author="Microsoft account" w:date="2024-07-24T17:06:00Z"/>
        </w:rPr>
        <w:pPrChange w:id="82" w:author="Microsoft account" w:date="2024-07-24T17:06:00Z">
          <w:pPr>
            <w:pStyle w:val="ListParagraph"/>
            <w:numPr>
              <w:numId w:val="1"/>
            </w:numPr>
            <w:ind w:hanging="360"/>
            <w:contextualSpacing w:val="0"/>
            <w:jc w:val="both"/>
          </w:pPr>
        </w:pPrChange>
      </w:pPr>
      <w:del w:id="83" w:author="Microsoft account" w:date="2024-07-24T17:06:00Z">
        <w:r w:rsidRPr="00794101" w:rsidDel="005035B2">
          <w:delText xml:space="preserve">A use case comprises of multiple hops that complete the user or system action. </w:delText>
        </w:r>
        <w:r w:rsidR="004A395C" w:rsidDel="005035B2">
          <w:delText>Often t</w:delText>
        </w:r>
        <w:r w:rsidRPr="00794101" w:rsidDel="005035B2">
          <w:delText xml:space="preserve">he use cases </w:delText>
        </w:r>
        <w:r w:rsidR="004A395C" w:rsidDel="005035B2">
          <w:delText>have</w:delText>
        </w:r>
        <w:r w:rsidRPr="00794101" w:rsidDel="005035B2">
          <w:delText xml:space="preserve"> some net data effect which could be either of Create, Read, Update or Delete</w:delText>
        </w:r>
        <w:r w:rsidR="0001670E" w:rsidDel="005035B2">
          <w:delText xml:space="preserve"> certain data</w:delText>
        </w:r>
        <w:r w:rsidRPr="00794101" w:rsidDel="005035B2">
          <w:delText xml:space="preserve">. </w:delText>
        </w:r>
        <w:r w:rsidR="003A2C27" w:rsidRPr="00794101" w:rsidDel="005035B2">
          <w:delText>Document the n</w:delText>
        </w:r>
        <w:r w:rsidR="00760E23" w:rsidRPr="00794101" w:rsidDel="005035B2">
          <w:delText xml:space="preserve">et data effect </w:delText>
        </w:r>
        <w:r w:rsidR="003A2C27" w:rsidRPr="00794101" w:rsidDel="005035B2">
          <w:delText xml:space="preserve">that the use case achieves as part of the last call in the multi hop calls till the data store. </w:delText>
        </w:r>
      </w:del>
    </w:p>
    <w:p w:rsidR="001F7B85" w:rsidRPr="00794101" w:rsidDel="005035B2" w:rsidRDefault="003F0DB6">
      <w:pPr>
        <w:pStyle w:val="ListParagraph"/>
        <w:rPr>
          <w:del w:id="84" w:author="Microsoft account" w:date="2024-07-24T17:06:00Z"/>
        </w:rPr>
        <w:pPrChange w:id="85" w:author="Microsoft account" w:date="2024-07-24T17:06:00Z">
          <w:pPr>
            <w:pStyle w:val="ListParagraph"/>
            <w:numPr>
              <w:numId w:val="1"/>
            </w:numPr>
            <w:ind w:hanging="360"/>
            <w:contextualSpacing w:val="0"/>
            <w:jc w:val="both"/>
          </w:pPr>
        </w:pPrChange>
      </w:pPr>
      <w:del w:id="86" w:author="Microsoft account" w:date="2024-07-24T17:06:00Z">
        <w:r w:rsidRPr="00794101" w:rsidDel="005035B2">
          <w:delText xml:space="preserve">Seek risk response </w:delText>
        </w:r>
        <w:r w:rsidR="008A0764" w:rsidRPr="00794101" w:rsidDel="005035B2">
          <w:delText xml:space="preserve">input </w:delText>
        </w:r>
        <w:r w:rsidRPr="00794101" w:rsidDel="005035B2">
          <w:delText xml:space="preserve">from the business users/ stake holders </w:delText>
        </w:r>
        <w:r w:rsidR="001F7B85" w:rsidRPr="00794101" w:rsidDel="005035B2">
          <w:delText xml:space="preserve">  </w:delText>
        </w:r>
      </w:del>
    </w:p>
    <w:p w:rsidR="0038101A" w:rsidRPr="0038101A" w:rsidDel="005035B2" w:rsidRDefault="0001670E">
      <w:pPr>
        <w:pStyle w:val="ListParagraph"/>
        <w:rPr>
          <w:del w:id="87" w:author="Microsoft account" w:date="2024-07-24T17:06:00Z"/>
        </w:rPr>
        <w:pPrChange w:id="88" w:author="Microsoft account" w:date="2024-07-24T17:06:00Z">
          <w:pPr>
            <w:pStyle w:val="ListParagraph"/>
            <w:numPr>
              <w:numId w:val="1"/>
            </w:numPr>
            <w:ind w:hanging="360"/>
            <w:contextualSpacing w:val="0"/>
            <w:jc w:val="both"/>
          </w:pPr>
        </w:pPrChange>
      </w:pPr>
      <w:del w:id="89" w:author="Microsoft account" w:date="2024-07-24T17:06:00Z">
        <w:r w:rsidDel="005035B2">
          <w:delText xml:space="preserve">Risk response allows the business team to respond to threats appropriately based on the level of risk. Some threats can be accepted or reduced based on the </w:delText>
        </w:r>
        <w:r w:rsidR="0038101A" w:rsidRPr="0038101A" w:rsidDel="005035B2">
          <w:delText>on the Likely hood and Impact as determined by the Business team (for impact) and the technical team (for likely hood)</w:delText>
        </w:r>
        <w:r w:rsidR="0038101A" w:rsidDel="005035B2">
          <w:delText>.</w:delText>
        </w:r>
      </w:del>
    </w:p>
    <w:p w:rsidR="00BA46E5" w:rsidRPr="00794101" w:rsidDel="005035B2" w:rsidRDefault="00BA46E5">
      <w:pPr>
        <w:pStyle w:val="ListParagraph"/>
        <w:rPr>
          <w:del w:id="90" w:author="Microsoft account" w:date="2024-07-24T17:06:00Z"/>
        </w:rPr>
        <w:pPrChange w:id="91" w:author="Microsoft account" w:date="2024-07-24T17:06:00Z">
          <w:pPr>
            <w:pStyle w:val="ListParagraph"/>
            <w:contextualSpacing w:val="0"/>
            <w:jc w:val="both"/>
          </w:pPr>
        </w:pPrChange>
      </w:pPr>
      <w:del w:id="92" w:author="Microsoft account" w:date="2024-07-24T17:06:00Z">
        <w:r w:rsidRPr="00794101" w:rsidDel="005035B2">
          <w:delText xml:space="preserve">Many threats identified by the tool </w:delText>
        </w:r>
        <w:r w:rsidR="008A0764" w:rsidRPr="00794101" w:rsidDel="005035B2">
          <w:delText>might have to be mitigated outside the development team.</w:delText>
        </w:r>
        <w:r w:rsidRPr="00794101" w:rsidDel="005035B2">
          <w:delText xml:space="preserve"> For example </w:delText>
        </w:r>
        <w:r w:rsidR="00330FB4" w:rsidRPr="00794101" w:rsidDel="005035B2">
          <w:delText>sometimes mitigation</w:delText>
        </w:r>
        <w:r w:rsidR="008A0764" w:rsidRPr="00794101" w:rsidDel="005035B2">
          <w:delText>s</w:delText>
        </w:r>
        <w:r w:rsidR="00330FB4" w:rsidRPr="00794101" w:rsidDel="005035B2">
          <w:delText xml:space="preserve"> may require using SSL but it </w:delText>
        </w:r>
        <w:r w:rsidR="008A0764" w:rsidRPr="00794101" w:rsidDel="005035B2">
          <w:delText>may have performance impacts on the application</w:delText>
        </w:r>
        <w:r w:rsidR="00330FB4" w:rsidRPr="00794101" w:rsidDel="005035B2">
          <w:delText xml:space="preserve">. This calls for attention of </w:delText>
        </w:r>
        <w:r w:rsidR="004150DB" w:rsidRPr="00794101" w:rsidDel="005035B2">
          <w:delText>application owners</w:delText>
        </w:r>
        <w:r w:rsidR="00330FB4" w:rsidRPr="00794101" w:rsidDel="005035B2">
          <w:delText>.</w:delText>
        </w:r>
        <w:r w:rsidR="0001670E" w:rsidDel="005035B2">
          <w:delText xml:space="preserve"> </w:delText>
        </w:r>
      </w:del>
    </w:p>
    <w:p w:rsidR="00B83050" w:rsidRPr="00794101" w:rsidDel="005035B2" w:rsidRDefault="00B83050">
      <w:pPr>
        <w:pStyle w:val="ListParagraph"/>
        <w:rPr>
          <w:del w:id="93" w:author="Microsoft account" w:date="2024-07-24T17:06:00Z"/>
        </w:rPr>
        <w:pPrChange w:id="94" w:author="Microsoft account" w:date="2024-07-24T17:06:00Z">
          <w:pPr>
            <w:pStyle w:val="ListParagraph"/>
            <w:numPr>
              <w:numId w:val="1"/>
            </w:numPr>
            <w:ind w:hanging="360"/>
            <w:contextualSpacing w:val="0"/>
            <w:jc w:val="both"/>
          </w:pPr>
        </w:pPrChange>
      </w:pPr>
      <w:del w:id="95" w:author="Microsoft account" w:date="2024-07-24T17:06:00Z">
        <w:r w:rsidRPr="00794101" w:rsidDel="005035B2">
          <w:delText>Reports for testers</w:delText>
        </w:r>
      </w:del>
    </w:p>
    <w:p w:rsidR="00330FB4" w:rsidRPr="00794101" w:rsidDel="005035B2" w:rsidRDefault="00DB6762">
      <w:pPr>
        <w:pStyle w:val="ListParagraph"/>
        <w:rPr>
          <w:del w:id="96" w:author="Microsoft account" w:date="2024-07-24T17:06:00Z"/>
        </w:rPr>
        <w:pPrChange w:id="97" w:author="Microsoft account" w:date="2024-07-24T17:06:00Z">
          <w:pPr>
            <w:pStyle w:val="ListParagraph"/>
            <w:contextualSpacing w:val="0"/>
            <w:jc w:val="both"/>
          </w:pPr>
        </w:pPrChange>
      </w:pPr>
      <w:del w:id="98" w:author="Microsoft account" w:date="2024-07-24T17:06:00Z">
        <w:r w:rsidRPr="00794101" w:rsidDel="005035B2">
          <w:delText xml:space="preserve">There are various reports that can be generated using TAM. </w:delText>
        </w:r>
        <w:r w:rsidR="008A0764" w:rsidRPr="00794101" w:rsidDel="005035B2">
          <w:delText>T</w:delText>
        </w:r>
        <w:r w:rsidRPr="00794101" w:rsidDel="005035B2">
          <w:delText xml:space="preserve">he </w:delText>
        </w:r>
        <w:r w:rsidR="00EE755B" w:rsidDel="005035B2">
          <w:delText xml:space="preserve">“Test Team </w:delText>
        </w:r>
        <w:r w:rsidRPr="00794101" w:rsidDel="005035B2">
          <w:delText>report</w:delText>
        </w:r>
        <w:r w:rsidR="00EE755B" w:rsidDel="005035B2">
          <w:delText>” is</w:delText>
        </w:r>
        <w:r w:rsidRPr="00794101" w:rsidDel="005035B2">
          <w:delText xml:space="preserve"> for testers </w:delText>
        </w:r>
        <w:r w:rsidR="00EE755B" w:rsidDel="005035B2">
          <w:delText xml:space="preserve">and </w:delText>
        </w:r>
        <w:r w:rsidRPr="00794101" w:rsidDel="005035B2">
          <w:delText xml:space="preserve">is very useful for security testing of each and every use case. It provides testers with </w:delText>
        </w:r>
        <w:r w:rsidR="00EE755B" w:rsidDel="005035B2">
          <w:delText xml:space="preserve">step by step instructions and </w:delText>
        </w:r>
        <w:r w:rsidR="008A0764" w:rsidRPr="00794101" w:rsidDel="005035B2">
          <w:delText xml:space="preserve">sample test </w:delText>
        </w:r>
        <w:r w:rsidRPr="00794101" w:rsidDel="005035B2">
          <w:delText xml:space="preserve">strings to </w:delText>
        </w:r>
        <w:r w:rsidR="008A0764" w:rsidRPr="00794101" w:rsidDel="005035B2">
          <w:delText xml:space="preserve">test the application for the identified potential security vulnerabilities </w:delText>
        </w:r>
        <w:r w:rsidRPr="00794101" w:rsidDel="005035B2">
          <w:delText>and provides guidance regarding security testing of the application.</w:delText>
        </w:r>
      </w:del>
    </w:p>
    <w:p w:rsidR="003205C9" w:rsidRPr="00794101" w:rsidDel="005035B2" w:rsidRDefault="004150DB">
      <w:pPr>
        <w:pStyle w:val="ListParagraph"/>
        <w:rPr>
          <w:del w:id="99" w:author="Microsoft account" w:date="2024-07-24T17:06:00Z"/>
        </w:rPr>
        <w:pPrChange w:id="100" w:author="Microsoft account" w:date="2024-07-24T17:06:00Z">
          <w:pPr>
            <w:pStyle w:val="Heading1"/>
          </w:pPr>
        </w:pPrChange>
      </w:pPr>
      <w:del w:id="101" w:author="Microsoft account" w:date="2024-07-24T17:06:00Z">
        <w:r w:rsidRPr="00794101" w:rsidDel="005035B2">
          <w:delText>Summary:</w:delText>
        </w:r>
      </w:del>
    </w:p>
    <w:p w:rsidR="00DC28EC" w:rsidRPr="00794101" w:rsidDel="005035B2" w:rsidRDefault="00DC28EC">
      <w:pPr>
        <w:pStyle w:val="ListParagraph"/>
        <w:rPr>
          <w:del w:id="102" w:author="Microsoft account" w:date="2024-07-24T17:06:00Z"/>
        </w:rPr>
        <w:pPrChange w:id="103" w:author="Microsoft account" w:date="2024-07-24T17:06:00Z">
          <w:pPr>
            <w:spacing w:line="240" w:lineRule="auto"/>
            <w:jc w:val="both"/>
          </w:pPr>
        </w:pPrChange>
      </w:pPr>
      <w:del w:id="104" w:author="Microsoft account" w:date="2024-07-24T17:06:00Z">
        <w:r w:rsidDel="005035B2">
          <w:delText xml:space="preserve">Major corporations are rapidly adopting proactive approach to security due pressure from the society in general and Federal Government. </w:delText>
        </w:r>
      </w:del>
    </w:p>
    <w:p w:rsidR="004150DB" w:rsidDel="005035B2" w:rsidRDefault="00293C3B">
      <w:pPr>
        <w:pStyle w:val="ListParagraph"/>
        <w:rPr>
          <w:del w:id="105" w:author="Microsoft account" w:date="2024-07-24T17:06:00Z"/>
        </w:rPr>
        <w:pPrChange w:id="106" w:author="Microsoft account" w:date="2024-07-24T17:06:00Z">
          <w:pPr>
            <w:jc w:val="both"/>
          </w:pPr>
        </w:pPrChange>
      </w:pPr>
      <w:del w:id="107" w:author="Microsoft account" w:date="2024-07-24T17:06:00Z">
        <w:r w:rsidRPr="00794101" w:rsidDel="005035B2">
          <w:delText xml:space="preserve">Threat </w:delText>
        </w:r>
        <w:r w:rsidR="00DC28EC" w:rsidRPr="00794101" w:rsidDel="005035B2">
          <w:delText>modeling</w:delText>
        </w:r>
        <w:r w:rsidR="001568DB" w:rsidDel="005035B2">
          <w:delText>,</w:delText>
        </w:r>
        <w:r w:rsidRPr="00794101" w:rsidDel="005035B2">
          <w:delText xml:space="preserve"> </w:delText>
        </w:r>
        <w:r w:rsidR="004A395C" w:rsidDel="005035B2">
          <w:delText>when</w:delText>
        </w:r>
        <w:r w:rsidR="004A395C" w:rsidRPr="00794101" w:rsidDel="005035B2">
          <w:delText xml:space="preserve"> </w:delText>
        </w:r>
        <w:r w:rsidRPr="00794101" w:rsidDel="005035B2">
          <w:delText xml:space="preserve">done properly </w:delText>
        </w:r>
        <w:r w:rsidR="00A725AF" w:rsidRPr="00794101" w:rsidDel="005035B2">
          <w:delText xml:space="preserve">keeping above points in mind </w:delText>
        </w:r>
        <w:r w:rsidRPr="00794101" w:rsidDel="005035B2">
          <w:delText xml:space="preserve">will help immensely in bolstering security efforts by the </w:delText>
        </w:r>
        <w:r w:rsidR="00DC28EC" w:rsidDel="005035B2">
          <w:delText xml:space="preserve">organizations </w:delText>
        </w:r>
        <w:r w:rsidRPr="00794101" w:rsidDel="005035B2">
          <w:delText>and provid</w:delText>
        </w:r>
        <w:r w:rsidR="00DC28EC" w:rsidDel="005035B2">
          <w:delText>e</w:delText>
        </w:r>
        <w:r w:rsidRPr="00794101" w:rsidDel="005035B2">
          <w:delText xml:space="preserve"> </w:delText>
        </w:r>
        <w:r w:rsidR="00DC28EC" w:rsidDel="005035B2">
          <w:delText>application</w:delText>
        </w:r>
        <w:r w:rsidRPr="00794101" w:rsidDel="005035B2">
          <w:delText xml:space="preserve"> owners a sound strategy to avoid common mistakes and achieve the application goals in much more predictable way. This proactive approach will also greatly reduce the risk of budget overshoots due to security </w:delText>
        </w:r>
        <w:r w:rsidR="00A725AF" w:rsidRPr="00794101" w:rsidDel="005035B2">
          <w:delText xml:space="preserve">flaws to be mitigated at the later stages of the application. </w:delText>
        </w:r>
      </w:del>
    </w:p>
    <w:p w:rsidR="00A725AF" w:rsidRPr="00794101" w:rsidDel="005035B2" w:rsidRDefault="00A725AF">
      <w:pPr>
        <w:pStyle w:val="ListParagraph"/>
        <w:rPr>
          <w:del w:id="108" w:author="Microsoft account" w:date="2024-07-24T17:06:00Z"/>
        </w:rPr>
        <w:pPrChange w:id="109" w:author="Microsoft account" w:date="2024-07-24T17:06:00Z">
          <w:pPr>
            <w:jc w:val="both"/>
          </w:pPr>
        </w:pPrChange>
      </w:pPr>
      <w:del w:id="110" w:author="Microsoft account" w:date="2024-07-24T17:06:00Z">
        <w:r w:rsidRPr="00794101" w:rsidDel="005035B2">
          <w:delText xml:space="preserve">At the </w:delText>
        </w:r>
        <w:r w:rsidR="00EE755B" w:rsidDel="005035B2">
          <w:delText xml:space="preserve">enterprise </w:delText>
        </w:r>
        <w:r w:rsidRPr="00794101" w:rsidDel="005035B2">
          <w:delText>level ACE has Threat Analysis a</w:delText>
        </w:r>
        <w:r w:rsidR="00257504" w:rsidDel="005035B2">
          <w:delText>nd Modeling tool for enterprise</w:delText>
        </w:r>
        <w:r w:rsidR="004A395C" w:rsidDel="005035B2">
          <w:delText xml:space="preserve"> (TAMe)</w:delText>
        </w:r>
        <w:r w:rsidR="00257504" w:rsidDel="005035B2">
          <w:delText>,</w:delText>
        </w:r>
        <w:r w:rsidRPr="00794101" w:rsidDel="005035B2">
          <w:delText xml:space="preserve"> </w:delText>
        </w:r>
        <w:r w:rsidR="00137BF0" w:rsidRPr="00794101" w:rsidDel="005035B2">
          <w:delText>but</w:delText>
        </w:r>
        <w:r w:rsidRPr="00794101" w:rsidDel="005035B2">
          <w:delText xml:space="preserve"> that is different subject all together</w:delText>
        </w:r>
        <w:r w:rsidR="00EE755B" w:rsidDel="005035B2">
          <w:delText xml:space="preserve"> and can be discussed in a similar </w:delText>
        </w:r>
        <w:r w:rsidR="001568DB" w:rsidDel="005035B2">
          <w:delText>paper.</w:delText>
        </w:r>
        <w:r w:rsidR="004A395C" w:rsidDel="005035B2">
          <w:delText xml:space="preserve"> </w:delText>
        </w:r>
      </w:del>
    </w:p>
    <w:p w:rsidR="008C5CF0" w:rsidRPr="008C5CF0" w:rsidRDefault="008C5CF0">
      <w:pPr>
        <w:pStyle w:val="ListParagraph"/>
        <w:numPr>
          <w:ilvl w:val="0"/>
          <w:numId w:val="1"/>
        </w:numPr>
        <w:ind w:firstLine="0"/>
        <w:contextualSpacing w:val="0"/>
        <w:jc w:val="both"/>
        <w:rPr>
          <w:rFonts w:ascii="Calibri" w:hAnsi="Calibri"/>
        </w:rPr>
        <w:pPrChange w:id="111" w:author="Microsoft account" w:date="2024-07-24T17:06:00Z">
          <w:pPr>
            <w:spacing w:line="240" w:lineRule="auto"/>
            <w:jc w:val="both"/>
          </w:pPr>
        </w:pPrChange>
      </w:pPr>
    </w:p>
    <w:sectPr w:rsidR="008C5CF0" w:rsidRPr="008C5CF0" w:rsidSect="00C808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C27A67"/>
    <w:multiLevelType w:val="hybridMultilevel"/>
    <w:tmpl w:val="3F0AE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v">
    <w15:presenceInfo w15:providerId="None" w15:userId="cv"/>
  </w15:person>
  <w15:person w15:author="Microsoft account">
    <w15:presenceInfo w15:providerId="Windows Live" w15:userId="eabe6c4682075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2"/>
  </w:compat>
  <w:rsids>
    <w:rsidRoot w:val="003205C9"/>
    <w:rsid w:val="00006627"/>
    <w:rsid w:val="0001670E"/>
    <w:rsid w:val="00026930"/>
    <w:rsid w:val="00081D82"/>
    <w:rsid w:val="00091F61"/>
    <w:rsid w:val="000A334F"/>
    <w:rsid w:val="000B5ADB"/>
    <w:rsid w:val="000E1E8C"/>
    <w:rsid w:val="00102D68"/>
    <w:rsid w:val="00137BF0"/>
    <w:rsid w:val="001521D7"/>
    <w:rsid w:val="001568DB"/>
    <w:rsid w:val="001819BA"/>
    <w:rsid w:val="001A39CC"/>
    <w:rsid w:val="001D6ED2"/>
    <w:rsid w:val="001E20FA"/>
    <w:rsid w:val="001F7B85"/>
    <w:rsid w:val="00202506"/>
    <w:rsid w:val="002103CA"/>
    <w:rsid w:val="00212030"/>
    <w:rsid w:val="0025345F"/>
    <w:rsid w:val="00257418"/>
    <w:rsid w:val="00257504"/>
    <w:rsid w:val="00267CAF"/>
    <w:rsid w:val="00281D6F"/>
    <w:rsid w:val="00293C3B"/>
    <w:rsid w:val="002B6CFB"/>
    <w:rsid w:val="00316110"/>
    <w:rsid w:val="003205C9"/>
    <w:rsid w:val="00323ACF"/>
    <w:rsid w:val="00330D6F"/>
    <w:rsid w:val="00330FB4"/>
    <w:rsid w:val="00335601"/>
    <w:rsid w:val="003535B3"/>
    <w:rsid w:val="00362A8A"/>
    <w:rsid w:val="00377830"/>
    <w:rsid w:val="0038101A"/>
    <w:rsid w:val="003A2C27"/>
    <w:rsid w:val="003E5B95"/>
    <w:rsid w:val="003F0DB6"/>
    <w:rsid w:val="003F2504"/>
    <w:rsid w:val="004150DB"/>
    <w:rsid w:val="0042777D"/>
    <w:rsid w:val="00432713"/>
    <w:rsid w:val="004665A1"/>
    <w:rsid w:val="004723B5"/>
    <w:rsid w:val="0049433B"/>
    <w:rsid w:val="004A395C"/>
    <w:rsid w:val="004A5869"/>
    <w:rsid w:val="004E4F8E"/>
    <w:rsid w:val="005035B2"/>
    <w:rsid w:val="00561146"/>
    <w:rsid w:val="005C7A47"/>
    <w:rsid w:val="00615962"/>
    <w:rsid w:val="00615F91"/>
    <w:rsid w:val="0064446A"/>
    <w:rsid w:val="00672E17"/>
    <w:rsid w:val="0068353F"/>
    <w:rsid w:val="00723F82"/>
    <w:rsid w:val="00725650"/>
    <w:rsid w:val="007319A6"/>
    <w:rsid w:val="00760E23"/>
    <w:rsid w:val="00794101"/>
    <w:rsid w:val="007B63D4"/>
    <w:rsid w:val="008658EF"/>
    <w:rsid w:val="008801BB"/>
    <w:rsid w:val="00885DFA"/>
    <w:rsid w:val="008A0764"/>
    <w:rsid w:val="008A3F11"/>
    <w:rsid w:val="008A5D13"/>
    <w:rsid w:val="008C55B6"/>
    <w:rsid w:val="008C5CF0"/>
    <w:rsid w:val="008D0B11"/>
    <w:rsid w:val="008D336E"/>
    <w:rsid w:val="008D7BF8"/>
    <w:rsid w:val="0096474D"/>
    <w:rsid w:val="009A5EB9"/>
    <w:rsid w:val="009E1D7F"/>
    <w:rsid w:val="00A07FD1"/>
    <w:rsid w:val="00A13008"/>
    <w:rsid w:val="00A33AA6"/>
    <w:rsid w:val="00A52F0D"/>
    <w:rsid w:val="00A61360"/>
    <w:rsid w:val="00A61FA4"/>
    <w:rsid w:val="00A62D7F"/>
    <w:rsid w:val="00A725AF"/>
    <w:rsid w:val="00A812F2"/>
    <w:rsid w:val="00AD0B2A"/>
    <w:rsid w:val="00B01004"/>
    <w:rsid w:val="00B47942"/>
    <w:rsid w:val="00B56FDA"/>
    <w:rsid w:val="00B83050"/>
    <w:rsid w:val="00B938A0"/>
    <w:rsid w:val="00BA46E5"/>
    <w:rsid w:val="00BB103A"/>
    <w:rsid w:val="00BB2429"/>
    <w:rsid w:val="00C22CF6"/>
    <w:rsid w:val="00C33A99"/>
    <w:rsid w:val="00C405EC"/>
    <w:rsid w:val="00C80860"/>
    <w:rsid w:val="00CA3B82"/>
    <w:rsid w:val="00CA603E"/>
    <w:rsid w:val="00CB181D"/>
    <w:rsid w:val="00CB39E3"/>
    <w:rsid w:val="00CE20E9"/>
    <w:rsid w:val="00CF3565"/>
    <w:rsid w:val="00D044B6"/>
    <w:rsid w:val="00D11183"/>
    <w:rsid w:val="00D1578B"/>
    <w:rsid w:val="00D263EC"/>
    <w:rsid w:val="00D44D7D"/>
    <w:rsid w:val="00D964F1"/>
    <w:rsid w:val="00DB6762"/>
    <w:rsid w:val="00DC28EC"/>
    <w:rsid w:val="00DD2639"/>
    <w:rsid w:val="00DD4563"/>
    <w:rsid w:val="00DE2AC0"/>
    <w:rsid w:val="00DF6856"/>
    <w:rsid w:val="00E63F8F"/>
    <w:rsid w:val="00EA395E"/>
    <w:rsid w:val="00EE1426"/>
    <w:rsid w:val="00EE541A"/>
    <w:rsid w:val="00EE755B"/>
    <w:rsid w:val="00F27C24"/>
    <w:rsid w:val="00F43BFC"/>
    <w:rsid w:val="00F553D8"/>
    <w:rsid w:val="00FA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16AC65-53BE-4BFB-94E5-C7DD67D0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860"/>
  </w:style>
  <w:style w:type="paragraph" w:styleId="Heading1">
    <w:name w:val="heading 1"/>
    <w:basedOn w:val="Normal"/>
    <w:next w:val="Normal"/>
    <w:link w:val="Heading1Char"/>
    <w:uiPriority w:val="9"/>
    <w:qFormat/>
    <w:rsid w:val="00432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5C9"/>
    <w:pPr>
      <w:ind w:left="720"/>
      <w:contextualSpacing/>
    </w:pPr>
  </w:style>
  <w:style w:type="paragraph" w:styleId="BalloonText">
    <w:name w:val="Balloon Text"/>
    <w:basedOn w:val="Normal"/>
    <w:link w:val="BalloonTextChar"/>
    <w:uiPriority w:val="99"/>
    <w:semiHidden/>
    <w:unhideWhenUsed/>
    <w:rsid w:val="00427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D"/>
    <w:rPr>
      <w:rFonts w:ascii="Tahoma" w:hAnsi="Tahoma" w:cs="Tahoma"/>
      <w:sz w:val="16"/>
      <w:szCs w:val="16"/>
    </w:rPr>
  </w:style>
  <w:style w:type="paragraph" w:styleId="Caption">
    <w:name w:val="caption"/>
    <w:basedOn w:val="Normal"/>
    <w:next w:val="Normal"/>
    <w:link w:val="CaptionChar"/>
    <w:uiPriority w:val="35"/>
    <w:unhideWhenUsed/>
    <w:qFormat/>
    <w:rsid w:val="0042777D"/>
    <w:pPr>
      <w:spacing w:line="240" w:lineRule="auto"/>
    </w:pPr>
    <w:rPr>
      <w:b/>
      <w:bCs/>
      <w:color w:val="4F81BD" w:themeColor="accent1"/>
      <w:sz w:val="18"/>
      <w:szCs w:val="18"/>
    </w:rPr>
  </w:style>
  <w:style w:type="paragraph" w:customStyle="1" w:styleId="Style1">
    <w:name w:val="Style1"/>
    <w:basedOn w:val="Caption"/>
    <w:link w:val="Style1Char"/>
    <w:qFormat/>
    <w:rsid w:val="00885DFA"/>
    <w:pPr>
      <w:ind w:left="2160"/>
      <w:jc w:val="both"/>
    </w:pPr>
  </w:style>
  <w:style w:type="character" w:customStyle="1" w:styleId="CaptionChar">
    <w:name w:val="Caption Char"/>
    <w:basedOn w:val="DefaultParagraphFont"/>
    <w:link w:val="Caption"/>
    <w:uiPriority w:val="35"/>
    <w:rsid w:val="00885DFA"/>
    <w:rPr>
      <w:b/>
      <w:bCs/>
      <w:color w:val="4F81BD" w:themeColor="accent1"/>
      <w:sz w:val="18"/>
      <w:szCs w:val="18"/>
    </w:rPr>
  </w:style>
  <w:style w:type="character" w:customStyle="1" w:styleId="Style1Char">
    <w:name w:val="Style1 Char"/>
    <w:basedOn w:val="CaptionChar"/>
    <w:link w:val="Style1"/>
    <w:rsid w:val="00885DFA"/>
    <w:rPr>
      <w:b/>
      <w:bCs/>
      <w:color w:val="4F81BD" w:themeColor="accent1"/>
      <w:sz w:val="18"/>
      <w:szCs w:val="18"/>
    </w:rPr>
  </w:style>
  <w:style w:type="character" w:styleId="CommentReference">
    <w:name w:val="annotation reference"/>
    <w:basedOn w:val="DefaultParagraphFont"/>
    <w:uiPriority w:val="99"/>
    <w:semiHidden/>
    <w:unhideWhenUsed/>
    <w:rsid w:val="00F553D8"/>
    <w:rPr>
      <w:sz w:val="16"/>
      <w:szCs w:val="16"/>
    </w:rPr>
  </w:style>
  <w:style w:type="paragraph" w:styleId="CommentText">
    <w:name w:val="annotation text"/>
    <w:basedOn w:val="Normal"/>
    <w:link w:val="CommentTextChar"/>
    <w:uiPriority w:val="99"/>
    <w:semiHidden/>
    <w:unhideWhenUsed/>
    <w:rsid w:val="00F553D8"/>
    <w:pPr>
      <w:spacing w:line="240" w:lineRule="auto"/>
    </w:pPr>
    <w:rPr>
      <w:sz w:val="20"/>
      <w:szCs w:val="20"/>
    </w:rPr>
  </w:style>
  <w:style w:type="character" w:customStyle="1" w:styleId="CommentTextChar">
    <w:name w:val="Comment Text Char"/>
    <w:basedOn w:val="DefaultParagraphFont"/>
    <w:link w:val="CommentText"/>
    <w:uiPriority w:val="99"/>
    <w:semiHidden/>
    <w:rsid w:val="00F553D8"/>
    <w:rPr>
      <w:sz w:val="20"/>
      <w:szCs w:val="20"/>
    </w:rPr>
  </w:style>
  <w:style w:type="paragraph" w:styleId="CommentSubject">
    <w:name w:val="annotation subject"/>
    <w:basedOn w:val="CommentText"/>
    <w:next w:val="CommentText"/>
    <w:link w:val="CommentSubjectChar"/>
    <w:uiPriority w:val="99"/>
    <w:semiHidden/>
    <w:unhideWhenUsed/>
    <w:rsid w:val="00F553D8"/>
    <w:rPr>
      <w:b/>
      <w:bCs/>
    </w:rPr>
  </w:style>
  <w:style w:type="character" w:customStyle="1" w:styleId="CommentSubjectChar">
    <w:name w:val="Comment Subject Char"/>
    <w:basedOn w:val="CommentTextChar"/>
    <w:link w:val="CommentSubject"/>
    <w:uiPriority w:val="99"/>
    <w:semiHidden/>
    <w:rsid w:val="00F553D8"/>
    <w:rPr>
      <w:b/>
      <w:bCs/>
      <w:sz w:val="20"/>
      <w:szCs w:val="20"/>
    </w:rPr>
  </w:style>
  <w:style w:type="character" w:customStyle="1" w:styleId="Heading1Char">
    <w:name w:val="Heading 1 Char"/>
    <w:basedOn w:val="DefaultParagraphFont"/>
    <w:link w:val="Heading1"/>
    <w:uiPriority w:val="9"/>
    <w:rsid w:val="0043271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32713"/>
    <w:pPr>
      <w:outlineLvl w:val="9"/>
    </w:pPr>
  </w:style>
  <w:style w:type="character" w:styleId="Hyperlink">
    <w:name w:val="Hyperlink"/>
    <w:basedOn w:val="DefaultParagraphFont"/>
    <w:uiPriority w:val="99"/>
    <w:unhideWhenUsed/>
    <w:rsid w:val="009A5E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6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ace_tea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msdn2.microsoft.com/" TargetMode="Externa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logs.msdn.com/ace_team/archive/2007/05/01/threat-modeling-sanity-check-list.aspx"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sdn2.microsoft.com/en-us/security/aa570413.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9BD00-C06E-4F72-A525-4D10D6AA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sagarj</dc:creator>
  <cp:lastModifiedBy>cv</cp:lastModifiedBy>
  <cp:revision>5</cp:revision>
  <dcterms:created xsi:type="dcterms:W3CDTF">2008-12-05T13:05:00Z</dcterms:created>
  <dcterms:modified xsi:type="dcterms:W3CDTF">2024-07-24T12:10:00Z</dcterms:modified>
</cp:coreProperties>
</file>