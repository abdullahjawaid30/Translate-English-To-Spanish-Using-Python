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B85" w:rsidRPr="008C5CF0" w:rsidRDefault="00B01004" w:rsidP="009A5EB9">
      <w:pPr>
        <w:jc w:val="center"/>
        <w:rPr>
          <w:rFonts w:ascii="Calibri" w:eastAsia="Times New Roman" w:hAnsi="Calibri" w:cs="Times New Roman"/>
          <w:color w:val="4F81BD" w:themeColor="accent1"/>
          <w:sz w:val="28"/>
          <w:szCs w:val="28"/>
        </w:rPr>
      </w:pPr>
      <w:r>
        <w:rPr>
          <w:rFonts w:ascii="Calibri" w:eastAsia="Times New Roman" w:hAnsi="Calibri" w:cs="Times New Roman"/>
          <w:color w:val="4F81BD" w:themeColor="accent1"/>
          <w:sz w:val="28"/>
          <w:szCs w:val="28"/>
        </w:rPr>
        <w:t>Efectivo</w:t>
      </w:r>
      <w:r w:rsidR="001F7B85" w:rsidRPr="008C5CF0">
        <w:rPr>
          <w:rFonts w:ascii="Calibri" w:eastAsia="Times New Roman" w:hAnsi="Calibri" w:cs="Times New Roman"/>
          <w:color w:val="4F81BD" w:themeColor="accent1"/>
          <w:sz w:val="28"/>
          <w:szCs w:val="28"/>
        </w:rPr>
        <w:t>Modelado de amenazas –</w:t>
      </w:r>
      <w:r w:rsidR="003F0DB6" w:rsidRPr="008C5CF0">
        <w:rPr>
          <w:rFonts w:ascii="Calibri" w:eastAsia="Times New Roman" w:hAnsi="Calibri" w:cs="Times New Roman"/>
          <w:color w:val="4F81BD" w:themeColor="accent1"/>
          <w:sz w:val="28"/>
          <w:szCs w:val="28"/>
        </w:rPr>
        <w:t xml:space="preserve"> </w:t>
      </w:r>
      <w:r>
        <w:rPr>
          <w:rFonts w:ascii="Calibri" w:eastAsia="Times New Roman" w:hAnsi="Calibri" w:cs="Times New Roman"/>
          <w:color w:val="4F81BD" w:themeColor="accent1"/>
          <w:sz w:val="28"/>
          <w:szCs w:val="28"/>
        </w:rPr>
        <w:t>Uso de TAM</w:t>
      </w:r>
    </w:p>
    <w:p w:rsidR="00B01004" w:rsidRPr="00A725AF" w:rsidRDefault="00A07FD1" w:rsidP="00137BF0">
      <w:pPr>
        <w:jc w:val="both"/>
        <w:rPr>
          <w:rFonts w:ascii="Arial" w:eastAsia="Times New Roman" w:hAnsi="Arial" w:cs="Arial"/>
          <w:sz w:val="20"/>
          <w:szCs w:val="20"/>
        </w:rPr>
      </w:pPr>
      <w:r>
        <w:rPr>
          <w:rFonts w:ascii="Arial" w:eastAsia="Times New Roman" w:hAnsi="Arial" w:cs="Arial"/>
          <w:sz w:val="20"/>
          <w:szCs w:val="20"/>
        </w:rPr>
        <w:t>En mi</w:t>
      </w:r>
      <w:r w:rsidR="00B01004" w:rsidRPr="00A725AF">
        <w:rPr>
          <w:rFonts w:ascii="Arial" w:eastAsia="Times New Roman" w:hAnsi="Arial" w:cs="Arial"/>
          <w:sz w:val="20"/>
          <w:szCs w:val="20"/>
        </w:rPr>
        <w:t xml:space="preserve"> </w:t>
      </w:r>
      <w:hyperlink r:id="rId6" w:history="1">
        <w:r w:rsidR="00B01004" w:rsidRPr="007319A6">
          <w:rPr>
            <w:rStyle w:val="Hyperlink"/>
            <w:rFonts w:ascii="Arial" w:eastAsia="Times New Roman" w:hAnsi="Arial" w:cs="Arial"/>
            <w:sz w:val="20"/>
            <w:szCs w:val="20"/>
          </w:rPr>
          <w:t>blog entry</w:t>
        </w:r>
      </w:hyperlink>
      <w:r w:rsidR="00CE20E9" w:rsidRPr="00A725AF">
        <w:rPr>
          <w:rFonts w:ascii="Arial" w:eastAsia="Times New Roman" w:hAnsi="Arial" w:cs="Arial"/>
          <w:sz w:val="20"/>
          <w:szCs w:val="20"/>
        </w:rPr>
        <w:t>con respecto a:</w:t>
      </w:r>
      <w:r w:rsidR="00CE20E9" w:rsidRPr="001521D7">
        <w:rPr>
          <w:rFonts w:ascii="Arial" w:eastAsia="Times New Roman" w:hAnsi="Arial" w:cs="Arial"/>
          <w:b/>
          <w:sz w:val="20"/>
          <w:szCs w:val="20"/>
        </w:rPr>
        <w:t>T</w:t>
      </w:r>
      <w:r w:rsidR="00CE20E9" w:rsidRPr="00A725AF">
        <w:rPr>
          <w:rFonts w:ascii="Arial" w:eastAsia="Times New Roman" w:hAnsi="Arial" w:cs="Arial"/>
          <w:sz w:val="20"/>
          <w:szCs w:val="20"/>
        </w:rPr>
        <w:t>hreat</w:t>
      </w:r>
      <w:r w:rsidR="00CE20E9" w:rsidRPr="001521D7">
        <w:rPr>
          <w:rFonts w:ascii="Arial" w:eastAsia="Times New Roman" w:hAnsi="Arial" w:cs="Arial"/>
          <w:b/>
          <w:sz w:val="20"/>
          <w:szCs w:val="20"/>
        </w:rPr>
        <w:t>A</w:t>
      </w:r>
      <w:r w:rsidR="00CE20E9" w:rsidRPr="00A725AF">
        <w:rPr>
          <w:rFonts w:ascii="Arial" w:eastAsia="Times New Roman" w:hAnsi="Arial" w:cs="Arial"/>
          <w:sz w:val="20"/>
          <w:szCs w:val="20"/>
        </w:rPr>
        <w:t>nalysis y</w:t>
      </w:r>
      <w:r w:rsidR="00CE20E9" w:rsidRPr="001521D7">
        <w:rPr>
          <w:rFonts w:ascii="Arial" w:eastAsia="Times New Roman" w:hAnsi="Arial" w:cs="Arial"/>
          <w:b/>
          <w:sz w:val="20"/>
          <w:szCs w:val="20"/>
        </w:rPr>
        <w:t>M</w:t>
      </w:r>
      <w:r w:rsidR="00CE20E9" w:rsidRPr="00A725AF">
        <w:rPr>
          <w:rFonts w:ascii="Arial" w:eastAsia="Times New Roman" w:hAnsi="Arial" w:cs="Arial"/>
          <w:sz w:val="20"/>
          <w:szCs w:val="20"/>
        </w:rPr>
        <w:t>herramienta de odeling (TAM) desarrollado por</w:t>
      </w:r>
      <w:r w:rsidR="00723F82">
        <w:rPr>
          <w:rFonts w:ascii="Arial" w:eastAsia="Times New Roman" w:hAnsi="Arial" w:cs="Arial"/>
          <w:sz w:val="20"/>
          <w:szCs w:val="20"/>
        </w:rPr>
        <w:t>(</w:t>
      </w:r>
      <w:r w:rsidR="00723F82" w:rsidRPr="003E5B95">
        <w:rPr>
          <w:rFonts w:ascii="Arial" w:eastAsia="Times New Roman" w:hAnsi="Arial" w:cs="Arial"/>
          <w:b/>
          <w:sz w:val="20"/>
          <w:szCs w:val="20"/>
        </w:rPr>
        <w:t>A</w:t>
      </w:r>
      <w:r w:rsidR="00723F82">
        <w:rPr>
          <w:rFonts w:ascii="Arial" w:eastAsia="Times New Roman" w:hAnsi="Arial" w:cs="Arial"/>
          <w:sz w:val="20"/>
          <w:szCs w:val="20"/>
        </w:rPr>
        <w:t>pplication</w:t>
      </w:r>
      <w:r w:rsidR="00723F82" w:rsidRPr="003E5B95">
        <w:rPr>
          <w:rFonts w:ascii="Arial" w:eastAsia="Times New Roman" w:hAnsi="Arial" w:cs="Arial"/>
          <w:b/>
          <w:sz w:val="20"/>
          <w:szCs w:val="20"/>
        </w:rPr>
        <w:t>C</w:t>
      </w:r>
      <w:r w:rsidR="00723F82">
        <w:rPr>
          <w:rFonts w:ascii="Arial" w:eastAsia="Times New Roman" w:hAnsi="Arial" w:cs="Arial"/>
          <w:sz w:val="20"/>
          <w:szCs w:val="20"/>
        </w:rPr>
        <w:t>de la OBLIGACIÓN Y</w:t>
      </w:r>
      <w:r w:rsidR="00723F82" w:rsidRPr="003E5B95">
        <w:rPr>
          <w:rFonts w:ascii="Arial" w:eastAsia="Times New Roman" w:hAnsi="Arial" w:cs="Arial"/>
          <w:b/>
          <w:sz w:val="20"/>
          <w:szCs w:val="20"/>
        </w:rPr>
        <w:t>E</w:t>
      </w:r>
      <w:r w:rsidR="00723F82">
        <w:rPr>
          <w:rFonts w:ascii="Arial" w:eastAsia="Times New Roman" w:hAnsi="Arial" w:cs="Arial"/>
          <w:sz w:val="20"/>
          <w:szCs w:val="20"/>
        </w:rPr>
        <w:t>ngineering)</w:t>
      </w:r>
      <w:r w:rsidR="00CE20E9" w:rsidRPr="00A725AF">
        <w:rPr>
          <w:rFonts w:ascii="Arial" w:eastAsia="Times New Roman" w:hAnsi="Arial" w:cs="Arial"/>
          <w:sz w:val="20"/>
          <w:szCs w:val="20"/>
        </w:rPr>
        <w:t>ACE</w:t>
      </w:r>
      <w:r>
        <w:rPr>
          <w:rFonts w:ascii="Arial" w:eastAsia="Times New Roman" w:hAnsi="Arial" w:cs="Arial"/>
          <w:sz w:val="20"/>
          <w:szCs w:val="20"/>
        </w:rPr>
        <w:t>,</w:t>
      </w:r>
      <w:r w:rsidR="00B01004" w:rsidRPr="00A725AF">
        <w:rPr>
          <w:rFonts w:ascii="Arial" w:eastAsia="Times New Roman" w:hAnsi="Arial" w:cs="Arial"/>
          <w:sz w:val="20"/>
          <w:szCs w:val="20"/>
        </w:rPr>
        <w:t>He visto muchos más modelos de amenaza que se construyen para marcar una casilla en el</w:t>
      </w:r>
      <w:r w:rsidR="000A334F" w:rsidRPr="00A725AF">
        <w:rPr>
          <w:rFonts w:ascii="Arial" w:eastAsia="Times New Roman" w:hAnsi="Arial" w:cs="Arial"/>
          <w:sz w:val="20"/>
          <w:szCs w:val="20"/>
        </w:rPr>
        <w:t>desarrollo</w:t>
      </w:r>
      <w:r w:rsidR="00B01004" w:rsidRPr="00A725AF">
        <w:rPr>
          <w:rFonts w:ascii="Arial" w:eastAsia="Times New Roman" w:hAnsi="Arial" w:cs="Arial"/>
          <w:sz w:val="20"/>
          <w:szCs w:val="20"/>
        </w:rPr>
        <w:t>lista de verificación o fueron intentos sinceros de entender el perfil de amenaza de la aplicación</w:t>
      </w:r>
      <w:r w:rsidR="001A39CC">
        <w:rPr>
          <w:rFonts w:ascii="Arial" w:eastAsia="Times New Roman" w:hAnsi="Arial" w:cs="Arial"/>
          <w:sz w:val="20"/>
          <w:szCs w:val="20"/>
        </w:rPr>
        <w:t>. La mayoría de ellos fueron</w:t>
      </w:r>
      <w:r w:rsidR="00B01004" w:rsidRPr="00A725AF">
        <w:rPr>
          <w:rFonts w:ascii="Arial" w:eastAsia="Times New Roman" w:hAnsi="Arial" w:cs="Arial"/>
          <w:sz w:val="20"/>
          <w:szCs w:val="20"/>
        </w:rPr>
        <w:t>izquierda queriendo mucho más</w:t>
      </w:r>
      <w:r w:rsidR="00A725AF" w:rsidRPr="00A725AF">
        <w:rPr>
          <w:rFonts w:ascii="Arial" w:eastAsia="Times New Roman" w:hAnsi="Arial" w:cs="Arial"/>
          <w:sz w:val="20"/>
          <w:szCs w:val="20"/>
        </w:rPr>
        <w:t>que era</w:t>
      </w:r>
      <w:r w:rsidR="000A334F" w:rsidRPr="00A725AF">
        <w:rPr>
          <w:rFonts w:ascii="Arial" w:eastAsia="Times New Roman" w:hAnsi="Arial" w:cs="Arial"/>
          <w:sz w:val="20"/>
          <w:szCs w:val="20"/>
        </w:rPr>
        <w:t>producidos</w:t>
      </w:r>
      <w:r w:rsidR="00B01004" w:rsidRPr="00A725AF">
        <w:rPr>
          <w:rFonts w:ascii="Arial" w:eastAsia="Times New Roman" w:hAnsi="Arial" w:cs="Arial"/>
          <w:sz w:val="20"/>
          <w:szCs w:val="20"/>
        </w:rPr>
        <w:t>.</w:t>
      </w:r>
    </w:p>
    <w:p w:rsidR="00DE2AC0" w:rsidRDefault="00B01004" w:rsidP="00137BF0">
      <w:pPr>
        <w:jc w:val="both"/>
        <w:rPr>
          <w:rFonts w:ascii="Arial" w:eastAsia="Times New Roman" w:hAnsi="Arial" w:cs="Arial"/>
          <w:sz w:val="20"/>
          <w:szCs w:val="20"/>
        </w:rPr>
      </w:pPr>
      <w:r w:rsidRPr="00A725AF">
        <w:rPr>
          <w:rFonts w:ascii="Arial" w:eastAsia="Times New Roman" w:hAnsi="Arial" w:cs="Arial"/>
          <w:sz w:val="20"/>
          <w:szCs w:val="20"/>
        </w:rPr>
        <w:t>Retrocede un poco,</w:t>
      </w:r>
      <w:r w:rsidR="00A725AF">
        <w:rPr>
          <w:rFonts w:ascii="Arial" w:eastAsia="Times New Roman" w:hAnsi="Arial" w:cs="Arial"/>
          <w:sz w:val="20"/>
          <w:szCs w:val="20"/>
        </w:rPr>
        <w:t>vamos</w:t>
      </w:r>
      <w:r w:rsidR="00A725AF" w:rsidRPr="00A725AF">
        <w:rPr>
          <w:rFonts w:ascii="Arial" w:eastAsia="Times New Roman" w:hAnsi="Arial" w:cs="Arial"/>
          <w:sz w:val="20"/>
          <w:szCs w:val="20"/>
        </w:rPr>
        <w:t xml:space="preserve"> </w:t>
      </w:r>
      <w:r w:rsidRPr="00A725AF">
        <w:rPr>
          <w:rFonts w:ascii="Arial" w:eastAsia="Times New Roman" w:hAnsi="Arial" w:cs="Arial"/>
          <w:sz w:val="20"/>
          <w:szCs w:val="20"/>
        </w:rPr>
        <w:t>eche un vistazo a la historia de la herramienta TAM</w:t>
      </w:r>
      <w:r w:rsidR="000A334F" w:rsidRPr="00A725AF">
        <w:rPr>
          <w:rFonts w:ascii="Arial" w:eastAsia="Times New Roman" w:hAnsi="Arial" w:cs="Arial"/>
          <w:sz w:val="20"/>
          <w:szCs w:val="20"/>
        </w:rPr>
        <w:t>.</w:t>
      </w:r>
      <w:r w:rsidRPr="00A725AF">
        <w:rPr>
          <w:rFonts w:ascii="Arial" w:eastAsia="Times New Roman" w:hAnsi="Arial" w:cs="Arial"/>
          <w:sz w:val="20"/>
          <w:szCs w:val="20"/>
        </w:rPr>
        <w:t xml:space="preserve"> </w:t>
      </w:r>
      <w:r w:rsidR="000A334F" w:rsidRPr="00A725AF">
        <w:rPr>
          <w:rFonts w:ascii="Arial" w:eastAsia="Times New Roman" w:hAnsi="Arial" w:cs="Arial"/>
          <w:sz w:val="20"/>
          <w:szCs w:val="20"/>
        </w:rPr>
        <w:t xml:space="preserve"> </w:t>
      </w:r>
    </w:p>
    <w:p w:rsidR="00B01004" w:rsidRPr="00A725AF" w:rsidRDefault="00DE2AC0" w:rsidP="00137BF0">
      <w:pPr>
        <w:jc w:val="both"/>
        <w:rPr>
          <w:rFonts w:ascii="Arial" w:eastAsia="Times New Roman" w:hAnsi="Arial" w:cs="Arial"/>
          <w:sz w:val="20"/>
          <w:szCs w:val="20"/>
        </w:rPr>
      </w:pPr>
      <w:r w:rsidRPr="00A725AF">
        <w:rPr>
          <w:rFonts w:ascii="Arial" w:eastAsia="Times New Roman" w:hAnsi="Arial" w:cs="Arial"/>
          <w:sz w:val="20"/>
          <w:szCs w:val="20"/>
        </w:rPr>
        <w:t>El equipo de ACE lanzó el código de herramienta Threat Modeling llamado Torpedo internamente para</w:t>
      </w:r>
      <w:r w:rsidR="00723F82">
        <w:rPr>
          <w:rFonts w:ascii="Arial" w:eastAsia="Times New Roman" w:hAnsi="Arial" w:cs="Arial"/>
          <w:sz w:val="20"/>
          <w:szCs w:val="20"/>
        </w:rPr>
        <w:t>(Microsoft)</w:t>
      </w:r>
      <w:r w:rsidRPr="00A725AF">
        <w:rPr>
          <w:rFonts w:ascii="Arial" w:eastAsia="Times New Roman" w:hAnsi="Arial" w:cs="Arial"/>
          <w:sz w:val="20"/>
          <w:szCs w:val="20"/>
        </w:rPr>
        <w:t>MS en 2004. Esto era v1.0 que iba a ser utilizado para toda la aplicación</w:t>
      </w:r>
      <w:r>
        <w:rPr>
          <w:rFonts w:ascii="Arial" w:eastAsia="Times New Roman" w:hAnsi="Arial" w:cs="Arial"/>
          <w:sz w:val="20"/>
          <w:szCs w:val="20"/>
        </w:rPr>
        <w:t>las condiciones de acceso a la información y a la información;</w:t>
      </w:r>
      <w:r w:rsidRPr="00A725AF">
        <w:rPr>
          <w:rFonts w:ascii="Arial" w:eastAsia="Times New Roman" w:hAnsi="Arial" w:cs="Arial"/>
          <w:sz w:val="20"/>
          <w:szCs w:val="20"/>
        </w:rPr>
        <w:t>desarrollado para la tecnología de la información de los Estados miembros</w:t>
      </w:r>
      <w:r w:rsidR="00723F82">
        <w:rPr>
          <w:rFonts w:ascii="Arial" w:eastAsia="Times New Roman" w:hAnsi="Arial" w:cs="Arial"/>
          <w:sz w:val="20"/>
          <w:szCs w:val="20"/>
        </w:rPr>
        <w:t>(Microsoft</w:t>
      </w:r>
      <w:r w:rsidR="001521D7">
        <w:rPr>
          <w:rFonts w:ascii="Arial" w:eastAsia="Times New Roman" w:hAnsi="Arial" w:cs="Arial"/>
          <w:sz w:val="20"/>
          <w:szCs w:val="20"/>
        </w:rPr>
        <w:t>Tecnología de la información)</w:t>
      </w:r>
      <w:r w:rsidRPr="00A725AF">
        <w:rPr>
          <w:rFonts w:ascii="Arial" w:eastAsia="Times New Roman" w:hAnsi="Arial" w:cs="Arial"/>
          <w:sz w:val="20"/>
          <w:szCs w:val="20"/>
        </w:rPr>
        <w:t>. Más de 600 TM s fueron creados utilizando esta versión, pero debido a que sus usuarios objetivo eran expertos en seguridad pronto no había suficientes expertos para sacar los TM s a la velocidad requerida. Esta versión fue muy útil para encontrar muchos problemas de diseño con aplicaciones internas de MS, pero el gran tamaño de las operaciones y la falta de suficientes expertos en seguridad exigió otra mirada a la situación.</w:t>
      </w:r>
    </w:p>
    <w:p w:rsidR="00B56FDA" w:rsidRPr="00A725AF" w:rsidRDefault="00B56FDA" w:rsidP="00137BF0">
      <w:pPr>
        <w:jc w:val="both"/>
        <w:rPr>
          <w:rFonts w:ascii="Arial" w:eastAsia="Times New Roman" w:hAnsi="Arial" w:cs="Arial"/>
          <w:sz w:val="20"/>
          <w:szCs w:val="20"/>
        </w:rPr>
      </w:pPr>
      <w:r w:rsidRPr="00A725AF">
        <w:rPr>
          <w:rFonts w:ascii="Arial" w:eastAsia="Times New Roman" w:hAnsi="Arial" w:cs="Arial"/>
          <w:sz w:val="20"/>
          <w:szCs w:val="20"/>
        </w:rPr>
        <w:t>La metodología y la herramienta V2.0 se crearon para simplificar la terminología, y la metodología más fácil, aspecto y sensación renovados fueron algunos de los aspectos más destacados de la versión v2.0.</w:t>
      </w:r>
      <w:r w:rsidR="00DE2AC0">
        <w:rPr>
          <w:rFonts w:ascii="Arial" w:eastAsia="Times New Roman" w:hAnsi="Arial" w:cs="Arial"/>
          <w:sz w:val="20"/>
          <w:szCs w:val="20"/>
        </w:rPr>
        <w:t>V</w:t>
      </w:r>
      <w:r w:rsidR="00DE2AC0" w:rsidRPr="00A725AF">
        <w:rPr>
          <w:rFonts w:ascii="Arial" w:eastAsia="Times New Roman" w:hAnsi="Arial" w:cs="Arial"/>
          <w:sz w:val="20"/>
          <w:szCs w:val="20"/>
        </w:rPr>
        <w:t>ersión</w:t>
      </w:r>
      <w:r w:rsidR="00DE2AC0">
        <w:rPr>
          <w:rFonts w:ascii="Arial" w:eastAsia="Times New Roman" w:hAnsi="Arial" w:cs="Arial"/>
          <w:sz w:val="20"/>
          <w:szCs w:val="20"/>
        </w:rPr>
        <w:t>2</w:t>
      </w:r>
      <w:r w:rsidR="00DE2AC0" w:rsidRPr="00A725AF">
        <w:rPr>
          <w:rFonts w:ascii="Arial" w:eastAsia="Times New Roman" w:hAnsi="Arial" w:cs="Arial"/>
          <w:sz w:val="20"/>
          <w:szCs w:val="20"/>
        </w:rPr>
        <w:t>.0 fue lanzado para que la gente descargara en el</w:t>
      </w:r>
      <w:hyperlink r:id="rId7" w:history="1">
        <w:r w:rsidR="00DE2AC0" w:rsidRPr="001521D7">
          <w:rPr>
            <w:rStyle w:val="Hyperlink"/>
            <w:rFonts w:ascii="Arial" w:eastAsia="Times New Roman" w:hAnsi="Arial" w:cs="Arial"/>
            <w:sz w:val="20"/>
            <w:szCs w:val="20"/>
          </w:rPr>
          <w:t>MSDN</w:t>
        </w:r>
      </w:hyperlink>
      <w:r w:rsidR="001521D7">
        <w:rPr>
          <w:rFonts w:ascii="Arial" w:eastAsia="Times New Roman" w:hAnsi="Arial" w:cs="Arial"/>
          <w:sz w:val="20"/>
          <w:szCs w:val="20"/>
        </w:rPr>
        <w:t>(Microsoft Developer Network)</w:t>
      </w:r>
      <w:r w:rsidR="00DE2AC0" w:rsidRPr="00A725AF">
        <w:rPr>
          <w:rFonts w:ascii="Arial" w:eastAsia="Times New Roman" w:hAnsi="Arial" w:cs="Arial"/>
          <w:sz w:val="20"/>
          <w:szCs w:val="20"/>
        </w:rPr>
        <w:t>sitio en 2005. Después de la primera versión ha habido un interés creciente continuo en la herramienta TAM y cada vez más personas dentro de MS, así como clientes externos comenzaron a utilizar TAM.</w:t>
      </w:r>
      <w:r w:rsidRPr="00A725AF">
        <w:rPr>
          <w:rFonts w:ascii="Arial" w:eastAsia="Times New Roman" w:hAnsi="Arial" w:cs="Arial"/>
          <w:sz w:val="20"/>
          <w:szCs w:val="20"/>
        </w:rPr>
        <w:t>Esto también fue un gran hito para</w:t>
      </w:r>
      <w:hyperlink r:id="rId8" w:history="1">
        <w:r w:rsidRPr="009A5EB9">
          <w:rPr>
            <w:rStyle w:val="Hyperlink"/>
            <w:rFonts w:ascii="Arial" w:eastAsia="Times New Roman" w:hAnsi="Arial" w:cs="Arial"/>
            <w:sz w:val="20"/>
            <w:szCs w:val="20"/>
          </w:rPr>
          <w:t xml:space="preserve">ACE </w:t>
        </w:r>
        <w:r w:rsidR="009A5EB9" w:rsidRPr="009A5EB9">
          <w:rPr>
            <w:rStyle w:val="Hyperlink"/>
            <w:rFonts w:ascii="Arial" w:eastAsia="Times New Roman" w:hAnsi="Arial" w:cs="Arial"/>
            <w:sz w:val="20"/>
            <w:szCs w:val="20"/>
          </w:rPr>
          <w:t>Services</w:t>
        </w:r>
      </w:hyperlink>
      <w:r w:rsidR="009A5EB9" w:rsidRPr="00A725AF">
        <w:rPr>
          <w:rFonts w:ascii="Arial" w:eastAsia="Times New Roman" w:hAnsi="Arial" w:cs="Arial"/>
          <w:sz w:val="20"/>
          <w:szCs w:val="20"/>
        </w:rPr>
        <w:t>;</w:t>
      </w:r>
      <w:r w:rsidRPr="00A725AF">
        <w:rPr>
          <w:rFonts w:ascii="Arial" w:eastAsia="Times New Roman" w:hAnsi="Arial" w:cs="Arial"/>
          <w:sz w:val="20"/>
          <w:szCs w:val="20"/>
        </w:rPr>
        <w:t>ya que estaba disponible</w:t>
      </w:r>
      <w:r w:rsidR="00794101">
        <w:rPr>
          <w:rFonts w:ascii="Arial" w:eastAsia="Times New Roman" w:hAnsi="Arial" w:cs="Arial"/>
          <w:sz w:val="20"/>
          <w:szCs w:val="20"/>
        </w:rPr>
        <w:t>gratis</w:t>
      </w:r>
      <w:r w:rsidRPr="00A725AF">
        <w:rPr>
          <w:rFonts w:ascii="Arial" w:eastAsia="Times New Roman" w:hAnsi="Arial" w:cs="Arial"/>
          <w:sz w:val="20"/>
          <w:szCs w:val="20"/>
        </w:rPr>
        <w:t xml:space="preserve"> </w:t>
      </w:r>
      <w:hyperlink r:id="rId9" w:history="1">
        <w:r w:rsidRPr="009A5EB9">
          <w:rPr>
            <w:rStyle w:val="Hyperlink"/>
            <w:rFonts w:ascii="Arial" w:eastAsia="Times New Roman" w:hAnsi="Arial" w:cs="Arial"/>
            <w:sz w:val="20"/>
            <w:szCs w:val="20"/>
          </w:rPr>
          <w:t>download</w:t>
        </w:r>
      </w:hyperlink>
      <w:r w:rsidRPr="00A725AF">
        <w:rPr>
          <w:rFonts w:ascii="Arial" w:eastAsia="Times New Roman" w:hAnsi="Arial" w:cs="Arial"/>
          <w:sz w:val="20"/>
          <w:szCs w:val="20"/>
        </w:rPr>
        <w:t>. Esta exposición a un consumo más amplio dio lugar a que los clientes que desean formación y más material a su alrededor. Ford y Boeing son algunos de los clientes externos que actualmente están utilizando TAM v2.0 en sus procesos internos de SDLC.</w:t>
      </w:r>
    </w:p>
    <w:p w:rsidR="003205C9" w:rsidRPr="00794101" w:rsidRDefault="00CE20E9" w:rsidP="00137BF0">
      <w:pPr>
        <w:jc w:val="both"/>
        <w:rPr>
          <w:rFonts w:ascii="Arial" w:eastAsia="Times New Roman" w:hAnsi="Arial" w:cs="Arial"/>
          <w:sz w:val="20"/>
          <w:szCs w:val="20"/>
        </w:rPr>
      </w:pPr>
      <w:r w:rsidRPr="00794101">
        <w:rPr>
          <w:rFonts w:ascii="Arial" w:eastAsia="Times New Roman" w:hAnsi="Arial" w:cs="Arial"/>
          <w:sz w:val="20"/>
          <w:szCs w:val="20"/>
        </w:rPr>
        <w:t>Estas mejoras han ayudado a construir</w:t>
      </w:r>
      <w:r w:rsidR="003205C9" w:rsidRPr="00794101">
        <w:rPr>
          <w:rFonts w:ascii="Arial" w:eastAsia="Times New Roman" w:hAnsi="Arial" w:cs="Arial"/>
          <w:sz w:val="20"/>
          <w:szCs w:val="20"/>
        </w:rPr>
        <w:t>mucho</w:t>
      </w:r>
      <w:r w:rsidRPr="00794101">
        <w:rPr>
          <w:rFonts w:ascii="Arial" w:eastAsia="Times New Roman" w:hAnsi="Arial" w:cs="Arial"/>
          <w:sz w:val="20"/>
          <w:szCs w:val="20"/>
        </w:rPr>
        <w:t>de</w:t>
      </w:r>
      <w:r w:rsidR="003205C9" w:rsidRPr="00794101">
        <w:rPr>
          <w:rFonts w:ascii="Arial" w:eastAsia="Times New Roman" w:hAnsi="Arial" w:cs="Arial"/>
          <w:sz w:val="20"/>
          <w:szCs w:val="20"/>
        </w:rPr>
        <w:t>conciencia alrededor de TAM. Me he encontrado con practicantes de varias disciplinas que quieren empezar a hacer modelos de amenazas</w:t>
      </w:r>
      <w:r w:rsidR="003F0DB6" w:rsidRPr="00794101">
        <w:rPr>
          <w:rFonts w:ascii="Arial" w:eastAsia="Times New Roman" w:hAnsi="Arial" w:cs="Arial"/>
          <w:sz w:val="20"/>
          <w:szCs w:val="20"/>
        </w:rPr>
        <w:t>para conseguir un</w:t>
      </w:r>
      <w:r w:rsidR="000A334F" w:rsidRPr="00794101">
        <w:rPr>
          <w:rFonts w:ascii="Arial" w:eastAsia="Times New Roman" w:hAnsi="Arial" w:cs="Arial"/>
          <w:sz w:val="20"/>
          <w:szCs w:val="20"/>
        </w:rPr>
        <w:t>vista de</w:t>
      </w:r>
      <w:r w:rsidR="003F0DB6" w:rsidRPr="00794101">
        <w:rPr>
          <w:rFonts w:ascii="Arial" w:eastAsia="Times New Roman" w:hAnsi="Arial" w:cs="Arial"/>
          <w:sz w:val="20"/>
          <w:szCs w:val="20"/>
        </w:rPr>
        <w:t>la posible amenaza</w:t>
      </w:r>
      <w:r w:rsidR="00F27C24">
        <w:rPr>
          <w:rFonts w:ascii="Arial" w:eastAsia="Times New Roman" w:hAnsi="Arial" w:cs="Arial"/>
          <w:sz w:val="20"/>
          <w:szCs w:val="20"/>
        </w:rPr>
        <w:t>s</w:t>
      </w:r>
      <w:r w:rsidR="003F0DB6" w:rsidRPr="00794101">
        <w:rPr>
          <w:rFonts w:ascii="Arial" w:eastAsia="Times New Roman" w:hAnsi="Arial" w:cs="Arial"/>
          <w:sz w:val="20"/>
          <w:szCs w:val="20"/>
        </w:rPr>
        <w:t>a su sistema.</w:t>
      </w:r>
      <w:r w:rsidR="003205C9" w:rsidRPr="00794101">
        <w:rPr>
          <w:rFonts w:ascii="Arial" w:eastAsia="Times New Roman" w:hAnsi="Arial" w:cs="Arial"/>
          <w:sz w:val="20"/>
          <w:szCs w:val="20"/>
        </w:rPr>
        <w:t>Para empezar</w:t>
      </w:r>
      <w:r w:rsidR="00794101">
        <w:rPr>
          <w:rFonts w:ascii="Arial" w:eastAsia="Times New Roman" w:hAnsi="Arial" w:cs="Arial"/>
          <w:sz w:val="20"/>
          <w:szCs w:val="20"/>
        </w:rPr>
        <w:t>,</w:t>
      </w:r>
      <w:r w:rsidR="003205C9" w:rsidRPr="00794101">
        <w:rPr>
          <w:rFonts w:ascii="Arial" w:eastAsia="Times New Roman" w:hAnsi="Arial" w:cs="Arial"/>
          <w:sz w:val="20"/>
          <w:szCs w:val="20"/>
        </w:rPr>
        <w:t>el modelo de amenaza utilizando TAM parece ser</w:t>
      </w:r>
      <w:r w:rsidR="000A334F" w:rsidRPr="00794101">
        <w:rPr>
          <w:rFonts w:ascii="Arial" w:eastAsia="Times New Roman" w:hAnsi="Arial" w:cs="Arial"/>
          <w:sz w:val="20"/>
          <w:szCs w:val="20"/>
        </w:rPr>
        <w:t>a</w:t>
      </w:r>
      <w:r w:rsidR="003205C9" w:rsidRPr="00794101">
        <w:rPr>
          <w:rFonts w:ascii="Arial" w:eastAsia="Times New Roman" w:hAnsi="Arial" w:cs="Arial"/>
          <w:sz w:val="20"/>
          <w:szCs w:val="20"/>
        </w:rPr>
        <w:t>proceso muy simple y directo hacia adelante</w:t>
      </w:r>
      <w:r w:rsidR="003F0DB6" w:rsidRPr="00794101">
        <w:rPr>
          <w:rFonts w:ascii="Arial" w:eastAsia="Times New Roman" w:hAnsi="Arial" w:cs="Arial"/>
          <w:sz w:val="20"/>
          <w:szCs w:val="20"/>
        </w:rPr>
        <w:t>derecho desde</w:t>
      </w:r>
      <w:r w:rsidR="00F27C24">
        <w:rPr>
          <w:rFonts w:ascii="Arial" w:eastAsia="Times New Roman" w:hAnsi="Arial" w:cs="Arial"/>
          <w:sz w:val="20"/>
          <w:szCs w:val="20"/>
        </w:rPr>
        <w:t>descargando la herramienta</w:t>
      </w:r>
      <w:r w:rsidR="000A334F" w:rsidRPr="00794101">
        <w:rPr>
          <w:rFonts w:ascii="Arial" w:eastAsia="Times New Roman" w:hAnsi="Arial" w:cs="Arial"/>
          <w:sz w:val="20"/>
          <w:szCs w:val="20"/>
        </w:rPr>
        <w:t>para producir una característica rico modelo de amenaza</w:t>
      </w:r>
      <w:r w:rsidR="003F0DB6" w:rsidRPr="00794101">
        <w:rPr>
          <w:rFonts w:ascii="Arial" w:eastAsia="Times New Roman" w:hAnsi="Arial" w:cs="Arial"/>
          <w:sz w:val="20"/>
          <w:szCs w:val="20"/>
        </w:rPr>
        <w:t>.</w:t>
      </w:r>
      <w:r w:rsidR="003205C9" w:rsidRPr="00794101">
        <w:rPr>
          <w:rFonts w:ascii="Arial" w:eastAsia="Times New Roman" w:hAnsi="Arial" w:cs="Arial"/>
          <w:sz w:val="20"/>
          <w:szCs w:val="20"/>
        </w:rPr>
        <w:t>Este proceso aparentemente simple y eficaz merece cierta atención.</w:t>
      </w:r>
      <w:r w:rsidR="003F0DB6" w:rsidRPr="00794101">
        <w:rPr>
          <w:rFonts w:ascii="Arial" w:eastAsia="Times New Roman" w:hAnsi="Arial" w:cs="Arial"/>
          <w:sz w:val="20"/>
          <w:szCs w:val="20"/>
        </w:rPr>
        <w:t>y la debida diligencia en el orden</w:t>
      </w:r>
      <w:r w:rsidR="003205C9" w:rsidRPr="00794101">
        <w:rPr>
          <w:rFonts w:ascii="Arial" w:eastAsia="Times New Roman" w:hAnsi="Arial" w:cs="Arial"/>
          <w:sz w:val="20"/>
          <w:szCs w:val="20"/>
        </w:rPr>
        <w:t>para construir</w:t>
      </w:r>
      <w:r w:rsidR="003F0DB6" w:rsidRPr="00794101">
        <w:rPr>
          <w:rFonts w:ascii="Arial" w:eastAsia="Times New Roman" w:hAnsi="Arial" w:cs="Arial"/>
          <w:sz w:val="20"/>
          <w:szCs w:val="20"/>
        </w:rPr>
        <w:t>una buena</w:t>
      </w:r>
      <w:r w:rsidR="003205C9" w:rsidRPr="00794101">
        <w:rPr>
          <w:rFonts w:ascii="Arial" w:eastAsia="Times New Roman" w:hAnsi="Arial" w:cs="Arial"/>
          <w:sz w:val="20"/>
          <w:szCs w:val="20"/>
        </w:rPr>
        <w:t>modelo de amenaza</w:t>
      </w:r>
      <w:r w:rsidR="003F0DB6" w:rsidRPr="00794101">
        <w:rPr>
          <w:rFonts w:ascii="Arial" w:eastAsia="Times New Roman" w:hAnsi="Arial" w:cs="Arial"/>
          <w:sz w:val="20"/>
          <w:szCs w:val="20"/>
        </w:rPr>
        <w:t>.</w:t>
      </w:r>
      <w:r w:rsidR="003205C9" w:rsidRPr="00794101">
        <w:rPr>
          <w:rFonts w:ascii="Arial" w:eastAsia="Times New Roman" w:hAnsi="Arial" w:cs="Arial"/>
          <w:sz w:val="20"/>
          <w:szCs w:val="20"/>
        </w:rPr>
        <w:t>Algunas de las consideraciones</w:t>
      </w:r>
      <w:r w:rsidR="003F0DB6" w:rsidRPr="00794101">
        <w:rPr>
          <w:rFonts w:ascii="Arial" w:eastAsia="Times New Roman" w:hAnsi="Arial" w:cs="Arial"/>
          <w:sz w:val="20"/>
          <w:szCs w:val="20"/>
        </w:rPr>
        <w:t>para un modelo eficaz de amenazas</w:t>
      </w:r>
      <w:r w:rsidR="003205C9" w:rsidRPr="00794101">
        <w:rPr>
          <w:rFonts w:ascii="Arial" w:eastAsia="Times New Roman" w:hAnsi="Arial" w:cs="Arial"/>
          <w:sz w:val="20"/>
          <w:szCs w:val="20"/>
        </w:rPr>
        <w:t>son los siguientes:</w:t>
      </w:r>
    </w:p>
    <w:p w:rsidR="00DD4563" w:rsidRPr="00794101" w:rsidRDefault="00DD4563" w:rsidP="00794101">
      <w:pPr>
        <w:pStyle w:val="ListParagraph"/>
        <w:numPr>
          <w:ilvl w:val="0"/>
          <w:numId w:val="1"/>
        </w:numPr>
        <w:spacing w:line="240" w:lineRule="auto"/>
        <w:jc w:val="both"/>
        <w:rPr>
          <w:rFonts w:ascii="Arial" w:eastAsia="Times New Roman" w:hAnsi="Arial" w:cs="Arial"/>
          <w:sz w:val="20"/>
          <w:szCs w:val="20"/>
        </w:rPr>
      </w:pPr>
      <w:r w:rsidRPr="00794101">
        <w:rPr>
          <w:rFonts w:ascii="Arial" w:eastAsia="Times New Roman" w:hAnsi="Arial" w:cs="Arial"/>
          <w:sz w:val="20"/>
          <w:szCs w:val="20"/>
        </w:rPr>
        <w:t>Es de vital importancia tener acceso a las personas y a la información relativa a todos los aspectos de la aplicación.</w:t>
      </w:r>
      <w:r w:rsidR="00F27C24" w:rsidRPr="00F27C24">
        <w:rPr>
          <w:rFonts w:ascii="Arial" w:eastAsia="Times New Roman" w:hAnsi="Arial" w:cs="Arial"/>
          <w:sz w:val="20"/>
          <w:szCs w:val="20"/>
        </w:rPr>
        <w:t xml:space="preserve"> </w:t>
      </w:r>
      <w:r w:rsidR="00137BF0" w:rsidRPr="00794101">
        <w:rPr>
          <w:rFonts w:ascii="Arial" w:eastAsia="Times New Roman" w:hAnsi="Arial" w:cs="Arial"/>
          <w:sz w:val="20"/>
          <w:szCs w:val="20"/>
        </w:rPr>
        <w:t>allí.</w:t>
      </w:r>
      <w:r w:rsidR="00F27C24" w:rsidRPr="00794101">
        <w:rPr>
          <w:rFonts w:ascii="Arial" w:eastAsia="Times New Roman" w:hAnsi="Arial" w:cs="Arial"/>
          <w:sz w:val="20"/>
          <w:szCs w:val="20"/>
        </w:rPr>
        <w:t>es una</w:t>
      </w:r>
      <w:r w:rsidR="00F27C24">
        <w:rPr>
          <w:rFonts w:ascii="Arial" w:eastAsia="Times New Roman" w:hAnsi="Arial" w:cs="Arial"/>
          <w:sz w:val="20"/>
          <w:szCs w:val="20"/>
        </w:rPr>
        <w:t>significativa</w:t>
      </w:r>
      <w:r w:rsidR="00F27C24" w:rsidRPr="00794101">
        <w:rPr>
          <w:rFonts w:ascii="Arial" w:eastAsia="Times New Roman" w:hAnsi="Arial" w:cs="Arial"/>
          <w:sz w:val="20"/>
          <w:szCs w:val="20"/>
        </w:rPr>
        <w:t>participación de personal no técnico en el proceso.</w:t>
      </w:r>
    </w:p>
    <w:p w:rsidR="009A5EB9" w:rsidRDefault="00DD4563" w:rsidP="0025345F">
      <w:pPr>
        <w:pStyle w:val="ListParagraph"/>
        <w:numPr>
          <w:ilvl w:val="1"/>
          <w:numId w:val="1"/>
        </w:numPr>
        <w:ind w:left="1077" w:firstLine="0"/>
        <w:contextualSpacing w:val="0"/>
        <w:jc w:val="both"/>
        <w:rPr>
          <w:rFonts w:ascii="Arial" w:eastAsia="Times New Roman" w:hAnsi="Arial" w:cs="Arial"/>
          <w:sz w:val="20"/>
          <w:szCs w:val="20"/>
        </w:rPr>
      </w:pPr>
      <w:r w:rsidRPr="00794101">
        <w:rPr>
          <w:rFonts w:ascii="Arial" w:eastAsia="Times New Roman" w:hAnsi="Arial" w:cs="Arial"/>
          <w:sz w:val="20"/>
          <w:szCs w:val="20"/>
        </w:rPr>
        <w:t>El proceso de TM comienza con la captura de las necesidades del negocio</w:t>
      </w:r>
      <w:r w:rsidR="000A334F" w:rsidRPr="00794101">
        <w:rPr>
          <w:rFonts w:ascii="Arial" w:eastAsia="Times New Roman" w:hAnsi="Arial" w:cs="Arial"/>
          <w:sz w:val="20"/>
          <w:szCs w:val="20"/>
        </w:rPr>
        <w:t>s</w:t>
      </w:r>
      <w:r w:rsidRPr="00794101">
        <w:rPr>
          <w:rFonts w:ascii="Arial" w:eastAsia="Times New Roman" w:hAnsi="Arial" w:cs="Arial"/>
          <w:sz w:val="20"/>
          <w:szCs w:val="20"/>
        </w:rPr>
        <w:t>u objetivo</w:t>
      </w:r>
      <w:r w:rsidR="000A334F" w:rsidRPr="00794101">
        <w:rPr>
          <w:rFonts w:ascii="Arial" w:eastAsia="Times New Roman" w:hAnsi="Arial" w:cs="Arial"/>
          <w:sz w:val="20"/>
          <w:szCs w:val="20"/>
        </w:rPr>
        <w:t>s</w:t>
      </w:r>
      <w:r w:rsidRPr="00794101">
        <w:rPr>
          <w:rFonts w:ascii="Arial" w:eastAsia="Times New Roman" w:hAnsi="Arial" w:cs="Arial"/>
          <w:sz w:val="20"/>
          <w:szCs w:val="20"/>
        </w:rPr>
        <w:t>de la solicitud y</w:t>
      </w:r>
      <w:r w:rsidR="00F43BFC" w:rsidRPr="00794101">
        <w:rPr>
          <w:rFonts w:ascii="Arial" w:eastAsia="Times New Roman" w:hAnsi="Arial" w:cs="Arial"/>
          <w:sz w:val="20"/>
          <w:szCs w:val="20"/>
        </w:rPr>
        <w:t>continúa</w:t>
      </w:r>
      <w:r w:rsidR="000A334F" w:rsidRPr="00794101">
        <w:rPr>
          <w:rFonts w:ascii="Arial" w:eastAsia="Times New Roman" w:hAnsi="Arial" w:cs="Arial"/>
          <w:sz w:val="20"/>
          <w:szCs w:val="20"/>
        </w:rPr>
        <w:t>a través de</w:t>
      </w:r>
      <w:r w:rsidR="00F43BFC" w:rsidRPr="00794101">
        <w:rPr>
          <w:rFonts w:ascii="Arial" w:eastAsia="Times New Roman" w:hAnsi="Arial" w:cs="Arial"/>
          <w:sz w:val="20"/>
          <w:szCs w:val="20"/>
        </w:rPr>
        <w:t>la</w:t>
      </w:r>
      <w:r w:rsidR="00D263EC">
        <w:rPr>
          <w:rFonts w:ascii="Arial" w:eastAsia="Times New Roman" w:hAnsi="Arial" w:cs="Arial"/>
          <w:sz w:val="20"/>
          <w:szCs w:val="20"/>
        </w:rPr>
        <w:t>desarrollo y desarrollo</w:t>
      </w:r>
      <w:r w:rsidR="00F43BFC" w:rsidRPr="00794101">
        <w:rPr>
          <w:rFonts w:ascii="Arial" w:eastAsia="Times New Roman" w:hAnsi="Arial" w:cs="Arial"/>
          <w:sz w:val="20"/>
          <w:szCs w:val="20"/>
        </w:rPr>
        <w:t>fase de mantenimiento de la aplicación.</w:t>
      </w:r>
      <w:r w:rsidR="000A334F" w:rsidRPr="00794101">
        <w:rPr>
          <w:rFonts w:ascii="Arial" w:eastAsia="Times New Roman" w:hAnsi="Arial" w:cs="Arial"/>
          <w:sz w:val="20"/>
          <w:szCs w:val="20"/>
        </w:rPr>
        <w:t>Mantener el modelo de amenaza se convierte en una parte continua de la vida útil de la aplicación para dar cuenta de las amenazas nuevas y emergentes</w:t>
      </w:r>
      <w:r w:rsidR="00D263EC">
        <w:rPr>
          <w:rFonts w:ascii="Arial" w:eastAsia="Times New Roman" w:hAnsi="Arial" w:cs="Arial"/>
          <w:sz w:val="20"/>
          <w:szCs w:val="20"/>
        </w:rPr>
        <w:t>y ataques</w:t>
      </w:r>
      <w:r w:rsidR="000A334F" w:rsidRPr="00794101">
        <w:rPr>
          <w:rFonts w:ascii="Arial" w:eastAsia="Times New Roman" w:hAnsi="Arial" w:cs="Arial"/>
          <w:sz w:val="20"/>
          <w:szCs w:val="20"/>
        </w:rPr>
        <w:t>. Sin embargo, la mayor parte del trabajo de TM se realiza en las primeras etapas de desarrollo, antes de que se escriba cualquier código. Esto proporciona un enfoque proactivo fuerte</w:t>
      </w:r>
      <w:r w:rsidR="00F27C24">
        <w:rPr>
          <w:rFonts w:ascii="Arial" w:eastAsia="Times New Roman" w:hAnsi="Arial" w:cs="Arial"/>
          <w:sz w:val="20"/>
          <w:szCs w:val="20"/>
        </w:rPr>
        <w:t>a</w:t>
      </w:r>
      <w:r w:rsidR="00F27C24" w:rsidRPr="00794101">
        <w:rPr>
          <w:rFonts w:ascii="Arial" w:eastAsia="Times New Roman" w:hAnsi="Arial" w:cs="Arial"/>
          <w:sz w:val="20"/>
          <w:szCs w:val="20"/>
        </w:rPr>
        <w:t xml:space="preserve"> </w:t>
      </w:r>
      <w:r w:rsidR="000A334F" w:rsidRPr="00794101">
        <w:rPr>
          <w:rFonts w:ascii="Arial" w:eastAsia="Times New Roman" w:hAnsi="Arial" w:cs="Arial"/>
          <w:sz w:val="20"/>
          <w:szCs w:val="20"/>
        </w:rPr>
        <w:t>construcción de software seguro y evita costosas reparaciones debido a la seguridad retro-fitting</w:t>
      </w:r>
      <w:r w:rsidR="00F27C24">
        <w:rPr>
          <w:rFonts w:ascii="Arial" w:eastAsia="Times New Roman" w:hAnsi="Arial" w:cs="Arial"/>
          <w:sz w:val="20"/>
          <w:szCs w:val="20"/>
        </w:rPr>
        <w:t>Necesidades</w:t>
      </w:r>
      <w:r w:rsidR="00F27C24" w:rsidRPr="00794101">
        <w:rPr>
          <w:rFonts w:ascii="Arial" w:eastAsia="Times New Roman" w:hAnsi="Arial" w:cs="Arial"/>
          <w:sz w:val="20"/>
          <w:szCs w:val="20"/>
        </w:rPr>
        <w:t xml:space="preserve"> </w:t>
      </w:r>
      <w:r w:rsidR="000A334F" w:rsidRPr="00794101">
        <w:rPr>
          <w:rFonts w:ascii="Arial" w:eastAsia="Times New Roman" w:hAnsi="Arial" w:cs="Arial"/>
          <w:sz w:val="20"/>
          <w:szCs w:val="20"/>
        </w:rPr>
        <w:t>cuando los fallos de seguridad se descubren tarde en el proceso.</w:t>
      </w:r>
      <w:r w:rsidR="00F43BFC" w:rsidRPr="00794101">
        <w:rPr>
          <w:rFonts w:ascii="Arial" w:eastAsia="Times New Roman" w:hAnsi="Arial" w:cs="Arial"/>
          <w:sz w:val="20"/>
          <w:szCs w:val="20"/>
        </w:rPr>
        <w:t>Por lo tanto, el proceso de TM requiere</w:t>
      </w:r>
      <w:r w:rsidRPr="00794101">
        <w:rPr>
          <w:rFonts w:ascii="Arial" w:eastAsia="Times New Roman" w:hAnsi="Arial" w:cs="Arial"/>
          <w:sz w:val="20"/>
          <w:szCs w:val="20"/>
        </w:rPr>
        <w:t>buscar información de las empresas</w:t>
      </w:r>
      <w:r w:rsidR="00F43BFC" w:rsidRPr="00794101">
        <w:rPr>
          <w:rFonts w:ascii="Arial" w:eastAsia="Times New Roman" w:hAnsi="Arial" w:cs="Arial"/>
          <w:sz w:val="20"/>
          <w:szCs w:val="20"/>
        </w:rPr>
        <w:t>propietarios</w:t>
      </w:r>
      <w:r w:rsidRPr="00794101">
        <w:rPr>
          <w:rFonts w:ascii="Arial" w:eastAsia="Times New Roman" w:hAnsi="Arial" w:cs="Arial"/>
          <w:sz w:val="20"/>
          <w:szCs w:val="20"/>
        </w:rPr>
        <w:t>a</w:t>
      </w:r>
      <w:r w:rsidR="000A334F" w:rsidRPr="00794101">
        <w:rPr>
          <w:rFonts w:ascii="Arial" w:eastAsia="Times New Roman" w:hAnsi="Arial" w:cs="Arial"/>
          <w:sz w:val="20"/>
          <w:szCs w:val="20"/>
        </w:rPr>
        <w:t>ayudar</w:t>
      </w:r>
      <w:r w:rsidR="00257418" w:rsidRPr="00794101">
        <w:rPr>
          <w:rFonts w:ascii="Arial" w:eastAsia="Times New Roman" w:hAnsi="Arial" w:cs="Arial"/>
          <w:sz w:val="20"/>
          <w:szCs w:val="20"/>
        </w:rPr>
        <w:t>Categoría</w:t>
      </w:r>
      <w:r w:rsidR="00D263EC">
        <w:rPr>
          <w:rFonts w:ascii="Arial" w:eastAsia="Times New Roman" w:hAnsi="Arial" w:cs="Arial"/>
          <w:sz w:val="20"/>
          <w:szCs w:val="20"/>
        </w:rPr>
        <w:t>ze</w:t>
      </w:r>
      <w:r w:rsidR="000A334F" w:rsidRPr="00794101">
        <w:rPr>
          <w:rFonts w:ascii="Arial" w:eastAsia="Times New Roman" w:hAnsi="Arial" w:cs="Arial"/>
          <w:sz w:val="20"/>
          <w:szCs w:val="20"/>
        </w:rPr>
        <w:t>, y rango</w:t>
      </w:r>
      <w:r w:rsidRPr="00794101">
        <w:rPr>
          <w:rFonts w:ascii="Arial" w:eastAsia="Times New Roman" w:hAnsi="Arial" w:cs="Arial"/>
          <w:sz w:val="20"/>
          <w:szCs w:val="20"/>
        </w:rPr>
        <w:t>las amenazas identificadas.</w:t>
      </w:r>
    </w:p>
    <w:p w:rsidR="00DD4563" w:rsidRPr="00316110" w:rsidRDefault="00DD4563" w:rsidP="0025345F">
      <w:pPr>
        <w:pStyle w:val="ListParagraph"/>
        <w:numPr>
          <w:ilvl w:val="1"/>
          <w:numId w:val="1"/>
        </w:numPr>
        <w:ind w:left="1077" w:firstLine="0"/>
        <w:contextualSpacing w:val="0"/>
        <w:jc w:val="both"/>
        <w:rPr>
          <w:rFonts w:ascii="Arial" w:eastAsia="Times New Roman" w:hAnsi="Arial" w:cs="Arial"/>
          <w:sz w:val="20"/>
          <w:szCs w:val="20"/>
          <w:highlight w:val="yellow"/>
          <w:rPrChange w:id="0" w:author="cv" w:date="2024-07-24T17:10:00Z">
            <w:rPr>
              <w:rFonts w:ascii="Arial" w:eastAsia="Times New Roman" w:hAnsi="Arial" w:cs="Arial"/>
              <w:sz w:val="20"/>
              <w:szCs w:val="20"/>
            </w:rPr>
          </w:rPrChange>
        </w:rPr>
      </w:pPr>
      <w:r w:rsidRPr="00316110">
        <w:rPr>
          <w:rFonts w:ascii="Arial" w:eastAsia="Times New Roman" w:hAnsi="Arial" w:cs="Arial"/>
          <w:sz w:val="20"/>
          <w:szCs w:val="20"/>
          <w:highlight w:val="yellow"/>
          <w:rPrChange w:id="1" w:author="cv" w:date="2024-07-24T17:10:00Z">
            <w:rPr>
              <w:rFonts w:ascii="Arial" w:eastAsia="Times New Roman" w:hAnsi="Arial" w:cs="Arial"/>
              <w:sz w:val="20"/>
              <w:szCs w:val="20"/>
            </w:rPr>
          </w:rPrChange>
        </w:rPr>
        <w:t>La mayoría de los propietarios de negocios que patrocinan el desarrollo de aplicaciones tienen muy poco tiempo a la mano</w:t>
      </w:r>
      <w:r w:rsidR="00F43BFC" w:rsidRPr="00316110">
        <w:rPr>
          <w:rFonts w:ascii="Arial" w:eastAsia="Times New Roman" w:hAnsi="Arial" w:cs="Arial"/>
          <w:sz w:val="20"/>
          <w:szCs w:val="20"/>
          <w:highlight w:val="yellow"/>
          <w:rPrChange w:id="2" w:author="cv" w:date="2024-07-24T17:10:00Z">
            <w:rPr>
              <w:rFonts w:ascii="Arial" w:eastAsia="Times New Roman" w:hAnsi="Arial" w:cs="Arial"/>
              <w:sz w:val="20"/>
              <w:szCs w:val="20"/>
            </w:rPr>
          </w:rPrChange>
        </w:rPr>
        <w:t>;</w:t>
      </w:r>
      <w:r w:rsidRPr="00316110">
        <w:rPr>
          <w:rFonts w:ascii="Arial" w:eastAsia="Times New Roman" w:hAnsi="Arial" w:cs="Arial"/>
          <w:sz w:val="20"/>
          <w:szCs w:val="20"/>
          <w:highlight w:val="yellow"/>
          <w:rPrChange w:id="3" w:author="cv" w:date="2024-07-24T17:10:00Z">
            <w:rPr>
              <w:rFonts w:ascii="Arial" w:eastAsia="Times New Roman" w:hAnsi="Arial" w:cs="Arial"/>
              <w:sz w:val="20"/>
              <w:szCs w:val="20"/>
            </w:rPr>
          </w:rPrChange>
        </w:rPr>
        <w:t>así que para conseguir una ranura en su horario ocupado uno necesita tener buena</w:t>
      </w:r>
      <w:r w:rsidR="00F27C24" w:rsidRPr="00316110">
        <w:rPr>
          <w:rFonts w:ascii="Arial" w:eastAsia="Times New Roman" w:hAnsi="Arial" w:cs="Arial"/>
          <w:sz w:val="20"/>
          <w:szCs w:val="20"/>
          <w:highlight w:val="yellow"/>
          <w:rPrChange w:id="4" w:author="cv" w:date="2024-07-24T17:10:00Z">
            <w:rPr>
              <w:rFonts w:ascii="Arial" w:eastAsia="Times New Roman" w:hAnsi="Arial" w:cs="Arial"/>
              <w:sz w:val="20"/>
              <w:szCs w:val="20"/>
            </w:rPr>
          </w:rPrChange>
        </w:rPr>
        <w:t>relaciones</w:t>
      </w:r>
      <w:r w:rsidR="00A812F2" w:rsidRPr="00316110">
        <w:rPr>
          <w:rFonts w:ascii="Arial" w:eastAsia="Times New Roman" w:hAnsi="Arial" w:cs="Arial"/>
          <w:sz w:val="20"/>
          <w:szCs w:val="20"/>
          <w:highlight w:val="yellow"/>
          <w:rPrChange w:id="5" w:author="cv" w:date="2024-07-24T17:10:00Z">
            <w:rPr>
              <w:rFonts w:ascii="Arial" w:eastAsia="Times New Roman" w:hAnsi="Arial" w:cs="Arial"/>
              <w:sz w:val="20"/>
              <w:szCs w:val="20"/>
            </w:rPr>
          </w:rPrChange>
        </w:rPr>
        <w:t>con personas que “importan”</w:t>
      </w:r>
      <w:r w:rsidR="00F43BFC" w:rsidRPr="00316110">
        <w:rPr>
          <w:rFonts w:ascii="Arial" w:eastAsia="Times New Roman" w:hAnsi="Arial" w:cs="Arial"/>
          <w:sz w:val="20"/>
          <w:szCs w:val="20"/>
          <w:highlight w:val="yellow"/>
          <w:rPrChange w:id="6" w:author="cv" w:date="2024-07-24T17:10:00Z">
            <w:rPr>
              <w:rFonts w:ascii="Arial" w:eastAsia="Times New Roman" w:hAnsi="Arial" w:cs="Arial"/>
              <w:sz w:val="20"/>
              <w:szCs w:val="20"/>
            </w:rPr>
          </w:rPrChange>
        </w:rPr>
        <w:t>.</w:t>
      </w:r>
      <w:r w:rsidR="000A334F" w:rsidRPr="00316110">
        <w:rPr>
          <w:rFonts w:ascii="Arial" w:eastAsia="Times New Roman" w:hAnsi="Arial" w:cs="Arial"/>
          <w:sz w:val="20"/>
          <w:szCs w:val="20"/>
          <w:highlight w:val="yellow"/>
          <w:rPrChange w:id="7" w:author="cv" w:date="2024-07-24T17:10:00Z">
            <w:rPr>
              <w:rFonts w:ascii="Arial" w:eastAsia="Times New Roman" w:hAnsi="Arial" w:cs="Arial"/>
              <w:sz w:val="20"/>
              <w:szCs w:val="20"/>
            </w:rPr>
          </w:rPrChange>
        </w:rPr>
        <w:t>Esta participación ayuda al grupo técnico a traducir el riesgo técnico en impacto empresarial, lo que proporciona una mayor comprensión</w:t>
      </w:r>
      <w:r w:rsidR="00F27C24" w:rsidRPr="00316110">
        <w:rPr>
          <w:rFonts w:ascii="Arial" w:eastAsia="Times New Roman" w:hAnsi="Arial" w:cs="Arial"/>
          <w:sz w:val="20"/>
          <w:szCs w:val="20"/>
          <w:highlight w:val="yellow"/>
          <w:rPrChange w:id="8" w:author="cv" w:date="2024-07-24T17:10:00Z">
            <w:rPr>
              <w:rFonts w:ascii="Arial" w:eastAsia="Times New Roman" w:hAnsi="Arial" w:cs="Arial"/>
              <w:sz w:val="20"/>
              <w:szCs w:val="20"/>
            </w:rPr>
          </w:rPrChange>
        </w:rPr>
        <w:t>en el</w:t>
      </w:r>
      <w:r w:rsidR="000A334F" w:rsidRPr="00316110">
        <w:rPr>
          <w:rFonts w:ascii="Arial" w:eastAsia="Times New Roman" w:hAnsi="Arial" w:cs="Arial"/>
          <w:sz w:val="20"/>
          <w:szCs w:val="20"/>
          <w:highlight w:val="yellow"/>
          <w:rPrChange w:id="9" w:author="cv" w:date="2024-07-24T17:10:00Z">
            <w:rPr>
              <w:rFonts w:ascii="Arial" w:eastAsia="Times New Roman" w:hAnsi="Arial" w:cs="Arial"/>
              <w:sz w:val="20"/>
              <w:szCs w:val="20"/>
            </w:rPr>
          </w:rPrChange>
        </w:rPr>
        <w:t>los niveles de negocio para que apoyen el proceso.</w:t>
      </w:r>
      <w:bookmarkStart w:id="10" w:name="_GoBack"/>
      <w:bookmarkEnd w:id="10"/>
    </w:p>
    <w:p w:rsidR="00F43BFC" w:rsidRPr="00794101" w:rsidDel="005035B2" w:rsidRDefault="00F43BFC" w:rsidP="00794101">
      <w:pPr>
        <w:pStyle w:val="ListParagraph"/>
        <w:spacing w:line="240" w:lineRule="auto"/>
        <w:ind w:left="1440"/>
        <w:jc w:val="both"/>
        <w:rPr>
          <w:del w:id="11" w:author="Microsoft account" w:date="2024-07-24T17:07:00Z"/>
          <w:rFonts w:ascii="Arial" w:eastAsia="Times New Roman" w:hAnsi="Arial" w:cs="Arial"/>
          <w:sz w:val="20"/>
          <w:szCs w:val="20"/>
        </w:rPr>
      </w:pPr>
    </w:p>
    <w:p w:rsidR="00A61FA4" w:rsidRPr="00794101" w:rsidDel="005035B2" w:rsidRDefault="00EE541A" w:rsidP="0025345F">
      <w:pPr>
        <w:pStyle w:val="ListParagraph"/>
        <w:numPr>
          <w:ilvl w:val="0"/>
          <w:numId w:val="1"/>
        </w:numPr>
        <w:ind w:firstLine="0"/>
        <w:contextualSpacing w:val="0"/>
        <w:jc w:val="both"/>
        <w:rPr>
          <w:del w:id="12" w:author="Microsoft account" w:date="2024-07-24T17:07:00Z"/>
          <w:rFonts w:ascii="Arial" w:eastAsia="Times New Roman" w:hAnsi="Arial" w:cs="Arial"/>
          <w:sz w:val="20"/>
          <w:szCs w:val="20"/>
        </w:rPr>
      </w:pPr>
      <w:del w:id="13" w:author="Microsoft account" w:date="2024-07-24T17:07:00Z">
        <w:r w:rsidRPr="00794101" w:rsidDel="005035B2">
          <w:rPr>
            <w:rFonts w:ascii="Arial" w:eastAsia="Times New Roman" w:hAnsi="Arial" w:cs="Arial"/>
            <w:sz w:val="20"/>
            <w:szCs w:val="20"/>
          </w:rPr>
          <w:delText xml:space="preserve">Ideally </w:delText>
        </w:r>
        <w:r w:rsidR="00BB103A" w:rsidRPr="00794101" w:rsidDel="005035B2">
          <w:rPr>
            <w:rFonts w:ascii="Arial" w:eastAsia="Times New Roman" w:hAnsi="Arial" w:cs="Arial"/>
            <w:sz w:val="20"/>
            <w:szCs w:val="20"/>
          </w:rPr>
          <w:delText xml:space="preserve">the </w:delText>
        </w:r>
        <w:r w:rsidR="00A61FA4" w:rsidRPr="00794101" w:rsidDel="005035B2">
          <w:rPr>
            <w:rFonts w:ascii="Arial" w:eastAsia="Times New Roman" w:hAnsi="Arial" w:cs="Arial"/>
            <w:sz w:val="20"/>
            <w:szCs w:val="20"/>
          </w:rPr>
          <w:delText>application architect/lead developer</w:delText>
        </w:r>
        <w:r w:rsidRPr="00794101" w:rsidDel="005035B2">
          <w:rPr>
            <w:rFonts w:ascii="Arial" w:eastAsia="Times New Roman" w:hAnsi="Arial" w:cs="Arial"/>
            <w:sz w:val="20"/>
            <w:szCs w:val="20"/>
          </w:rPr>
          <w:delText xml:space="preserve"> role is expected to </w:delText>
        </w:r>
        <w:r w:rsidR="00F27C24" w:rsidDel="005035B2">
          <w:rPr>
            <w:rFonts w:ascii="Arial" w:eastAsia="Times New Roman" w:hAnsi="Arial" w:cs="Arial"/>
            <w:sz w:val="20"/>
            <w:szCs w:val="20"/>
          </w:rPr>
          <w:delText>perform the actual threat modeling</w:delText>
        </w:r>
        <w:r w:rsidR="00202506" w:rsidRPr="00794101" w:rsidDel="005035B2">
          <w:rPr>
            <w:rFonts w:ascii="Arial" w:eastAsia="Times New Roman" w:hAnsi="Arial" w:cs="Arial"/>
            <w:sz w:val="20"/>
            <w:szCs w:val="20"/>
          </w:rPr>
          <w:delText>:</w:delText>
        </w:r>
      </w:del>
    </w:p>
    <w:p w:rsidR="00202506" w:rsidRPr="00794101" w:rsidDel="005035B2" w:rsidRDefault="00202506" w:rsidP="00561146">
      <w:pPr>
        <w:pStyle w:val="ListParagraph"/>
        <w:numPr>
          <w:ilvl w:val="1"/>
          <w:numId w:val="1"/>
        </w:numPr>
        <w:ind w:left="1077" w:firstLine="0"/>
        <w:contextualSpacing w:val="0"/>
        <w:jc w:val="both"/>
        <w:rPr>
          <w:del w:id="14" w:author="Microsoft account" w:date="2024-07-24T17:07:00Z"/>
          <w:rFonts w:ascii="Arial" w:eastAsia="Times New Roman" w:hAnsi="Arial" w:cs="Arial"/>
          <w:sz w:val="20"/>
          <w:szCs w:val="20"/>
        </w:rPr>
      </w:pPr>
      <w:del w:id="15" w:author="Microsoft account" w:date="2024-07-24T17:07:00Z">
        <w:r w:rsidRPr="00794101" w:rsidDel="005035B2">
          <w:rPr>
            <w:rFonts w:ascii="Arial" w:eastAsia="Times New Roman" w:hAnsi="Arial" w:cs="Arial"/>
            <w:sz w:val="20"/>
            <w:szCs w:val="20"/>
          </w:rPr>
          <w:delText xml:space="preserve">Threat modeling calls for collecting information such as business goals </w:delText>
        </w:r>
        <w:r w:rsidR="00BB103A" w:rsidRPr="00794101" w:rsidDel="005035B2">
          <w:rPr>
            <w:rFonts w:ascii="Arial" w:eastAsia="Times New Roman" w:hAnsi="Arial" w:cs="Arial"/>
            <w:sz w:val="20"/>
            <w:szCs w:val="20"/>
          </w:rPr>
          <w:delText xml:space="preserve">which are </w:delText>
        </w:r>
        <w:r w:rsidRPr="00794101" w:rsidDel="005035B2">
          <w:rPr>
            <w:rFonts w:ascii="Arial" w:eastAsia="Times New Roman" w:hAnsi="Arial" w:cs="Arial"/>
            <w:sz w:val="20"/>
            <w:szCs w:val="20"/>
          </w:rPr>
          <w:delText>to be achieved through the application</w:delText>
        </w:r>
        <w:r w:rsidR="00BB103A" w:rsidRPr="00794101" w:rsidDel="005035B2">
          <w:rPr>
            <w:rFonts w:ascii="Arial" w:eastAsia="Times New Roman" w:hAnsi="Arial" w:cs="Arial"/>
            <w:sz w:val="20"/>
            <w:szCs w:val="20"/>
          </w:rPr>
          <w:delText>,</w:delText>
        </w:r>
        <w:r w:rsidRPr="00794101" w:rsidDel="005035B2">
          <w:rPr>
            <w:rFonts w:ascii="Arial" w:eastAsia="Times New Roman" w:hAnsi="Arial" w:cs="Arial"/>
            <w:sz w:val="20"/>
            <w:szCs w:val="20"/>
          </w:rPr>
          <w:delText xml:space="preserve"> </w:delText>
        </w:r>
        <w:r w:rsidR="00F27C24" w:rsidDel="005035B2">
          <w:rPr>
            <w:rFonts w:ascii="Arial" w:eastAsia="Times New Roman" w:hAnsi="Arial" w:cs="Arial"/>
            <w:sz w:val="20"/>
            <w:szCs w:val="20"/>
          </w:rPr>
          <w:delText xml:space="preserve">to </w:delText>
        </w:r>
        <w:r w:rsidR="00BB103A" w:rsidRPr="00794101" w:rsidDel="005035B2">
          <w:rPr>
            <w:rFonts w:ascii="Arial" w:eastAsia="Times New Roman" w:hAnsi="Arial" w:cs="Arial"/>
            <w:sz w:val="20"/>
            <w:szCs w:val="20"/>
          </w:rPr>
          <w:delText>fleshing out a</w:delText>
        </w:r>
        <w:r w:rsidRPr="00794101" w:rsidDel="005035B2">
          <w:rPr>
            <w:rFonts w:ascii="Arial" w:eastAsia="Times New Roman" w:hAnsi="Arial" w:cs="Arial"/>
            <w:sz w:val="20"/>
            <w:szCs w:val="20"/>
          </w:rPr>
          <w:delText xml:space="preserve"> myriad </w:delText>
        </w:r>
        <w:r w:rsidR="00BB103A" w:rsidRPr="00794101" w:rsidDel="005035B2">
          <w:rPr>
            <w:rFonts w:ascii="Arial" w:eastAsia="Times New Roman" w:hAnsi="Arial" w:cs="Arial"/>
            <w:sz w:val="20"/>
            <w:szCs w:val="20"/>
          </w:rPr>
          <w:delText xml:space="preserve">of </w:delText>
        </w:r>
        <w:r w:rsidRPr="00794101" w:rsidDel="005035B2">
          <w:rPr>
            <w:rFonts w:ascii="Arial" w:eastAsia="Times New Roman" w:hAnsi="Arial" w:cs="Arial"/>
            <w:sz w:val="20"/>
            <w:szCs w:val="20"/>
          </w:rPr>
          <w:delText>details such as roles for users and services</w:delText>
        </w:r>
        <w:r w:rsidR="00BB103A" w:rsidRPr="00794101" w:rsidDel="005035B2">
          <w:rPr>
            <w:rFonts w:ascii="Arial" w:eastAsia="Times New Roman" w:hAnsi="Arial" w:cs="Arial"/>
            <w:sz w:val="20"/>
            <w:szCs w:val="20"/>
          </w:rPr>
          <w:delText>,</w:delText>
        </w:r>
        <w:r w:rsidRPr="00794101" w:rsidDel="005035B2">
          <w:rPr>
            <w:rFonts w:ascii="Arial" w:eastAsia="Times New Roman" w:hAnsi="Arial" w:cs="Arial"/>
            <w:sz w:val="20"/>
            <w:szCs w:val="20"/>
          </w:rPr>
          <w:delText xml:space="preserve"> the number of users in each </w:delText>
        </w:r>
        <w:r w:rsidR="00F43BFC" w:rsidRPr="00794101" w:rsidDel="005035B2">
          <w:rPr>
            <w:rFonts w:ascii="Arial" w:eastAsia="Times New Roman" w:hAnsi="Arial" w:cs="Arial"/>
            <w:sz w:val="20"/>
            <w:szCs w:val="20"/>
          </w:rPr>
          <w:delText>role,</w:delText>
        </w:r>
        <w:r w:rsidRPr="00794101" w:rsidDel="005035B2">
          <w:rPr>
            <w:rFonts w:ascii="Arial" w:eastAsia="Times New Roman" w:hAnsi="Arial" w:cs="Arial"/>
            <w:sz w:val="20"/>
            <w:szCs w:val="20"/>
          </w:rPr>
          <w:delText xml:space="preserve"> </w:delText>
        </w:r>
        <w:r w:rsidR="0025345F" w:rsidRPr="00794101" w:rsidDel="005035B2">
          <w:rPr>
            <w:rFonts w:ascii="Arial" w:eastAsia="Times New Roman" w:hAnsi="Arial" w:cs="Arial"/>
            <w:sz w:val="20"/>
            <w:szCs w:val="20"/>
          </w:rPr>
          <w:delText>and components</w:delText>
        </w:r>
        <w:r w:rsidRPr="00794101" w:rsidDel="005035B2">
          <w:rPr>
            <w:rFonts w:ascii="Arial" w:eastAsia="Times New Roman" w:hAnsi="Arial" w:cs="Arial"/>
            <w:sz w:val="20"/>
            <w:szCs w:val="20"/>
          </w:rPr>
          <w:delText xml:space="preserve"> in the system. All this information may not be available with an individual developer. Therefore </w:delText>
        </w:r>
        <w:r w:rsidR="00BB103A" w:rsidRPr="00794101" w:rsidDel="005035B2">
          <w:rPr>
            <w:rFonts w:ascii="Arial" w:eastAsia="Times New Roman" w:hAnsi="Arial" w:cs="Arial"/>
            <w:sz w:val="20"/>
            <w:szCs w:val="20"/>
          </w:rPr>
          <w:delText xml:space="preserve">Threat Modeling </w:delText>
        </w:r>
        <w:r w:rsidRPr="00794101" w:rsidDel="005035B2">
          <w:rPr>
            <w:rFonts w:ascii="Arial" w:eastAsia="Times New Roman" w:hAnsi="Arial" w:cs="Arial"/>
            <w:sz w:val="20"/>
            <w:szCs w:val="20"/>
          </w:rPr>
          <w:delText xml:space="preserve">is best </w:delText>
        </w:r>
        <w:r w:rsidR="00BB103A" w:rsidRPr="00794101" w:rsidDel="005035B2">
          <w:rPr>
            <w:rFonts w:ascii="Arial" w:eastAsia="Times New Roman" w:hAnsi="Arial" w:cs="Arial"/>
            <w:sz w:val="20"/>
            <w:szCs w:val="20"/>
          </w:rPr>
          <w:delText>performed</w:delText>
        </w:r>
        <w:r w:rsidRPr="00794101" w:rsidDel="005035B2">
          <w:rPr>
            <w:rFonts w:ascii="Arial" w:eastAsia="Times New Roman" w:hAnsi="Arial" w:cs="Arial"/>
            <w:sz w:val="20"/>
            <w:szCs w:val="20"/>
          </w:rPr>
          <w:delText xml:space="preserve"> by </w:delText>
        </w:r>
        <w:r w:rsidR="00DD4563" w:rsidRPr="00794101" w:rsidDel="005035B2">
          <w:rPr>
            <w:rFonts w:ascii="Arial" w:eastAsia="Times New Roman" w:hAnsi="Arial" w:cs="Arial"/>
            <w:sz w:val="20"/>
            <w:szCs w:val="20"/>
          </w:rPr>
          <w:delText>architect</w:delText>
        </w:r>
        <w:r w:rsidR="00BB103A" w:rsidRPr="00794101" w:rsidDel="005035B2">
          <w:rPr>
            <w:rFonts w:ascii="Arial" w:eastAsia="Times New Roman" w:hAnsi="Arial" w:cs="Arial"/>
            <w:sz w:val="20"/>
            <w:szCs w:val="20"/>
          </w:rPr>
          <w:delText>s</w:delText>
        </w:r>
        <w:r w:rsidR="00DD4563" w:rsidRPr="00794101" w:rsidDel="005035B2">
          <w:rPr>
            <w:rFonts w:ascii="Arial" w:eastAsia="Times New Roman" w:hAnsi="Arial" w:cs="Arial"/>
            <w:sz w:val="20"/>
            <w:szCs w:val="20"/>
          </w:rPr>
          <w:delText xml:space="preserve"> or lead developer</w:delText>
        </w:r>
        <w:r w:rsidR="00BB103A" w:rsidRPr="00794101" w:rsidDel="005035B2">
          <w:rPr>
            <w:rFonts w:ascii="Arial" w:eastAsia="Times New Roman" w:hAnsi="Arial" w:cs="Arial"/>
            <w:sz w:val="20"/>
            <w:szCs w:val="20"/>
          </w:rPr>
          <w:delText>s</w:delText>
        </w:r>
        <w:r w:rsidR="00DD4563" w:rsidRPr="00794101" w:rsidDel="005035B2">
          <w:rPr>
            <w:rFonts w:ascii="Arial" w:eastAsia="Times New Roman" w:hAnsi="Arial" w:cs="Arial"/>
            <w:sz w:val="20"/>
            <w:szCs w:val="20"/>
          </w:rPr>
          <w:delText xml:space="preserve"> </w:delText>
        </w:r>
        <w:r w:rsidR="00BB103A" w:rsidRPr="00794101" w:rsidDel="005035B2">
          <w:rPr>
            <w:rFonts w:ascii="Arial" w:eastAsia="Times New Roman" w:hAnsi="Arial" w:cs="Arial"/>
            <w:sz w:val="20"/>
            <w:szCs w:val="20"/>
          </w:rPr>
          <w:delText>in the</w:delText>
        </w:r>
        <w:r w:rsidR="008D0B11" w:rsidRPr="00794101" w:rsidDel="005035B2">
          <w:rPr>
            <w:rFonts w:ascii="Arial" w:eastAsia="Times New Roman" w:hAnsi="Arial" w:cs="Arial"/>
            <w:sz w:val="20"/>
            <w:szCs w:val="20"/>
          </w:rPr>
          <w:delText xml:space="preserve"> team</w:delText>
        </w:r>
        <w:r w:rsidR="00DD4563" w:rsidRPr="00794101" w:rsidDel="005035B2">
          <w:rPr>
            <w:rFonts w:ascii="Arial" w:eastAsia="Times New Roman" w:hAnsi="Arial" w:cs="Arial"/>
            <w:sz w:val="20"/>
            <w:szCs w:val="20"/>
          </w:rPr>
          <w:delText>.</w:delText>
        </w:r>
        <w:r w:rsidRPr="00794101" w:rsidDel="005035B2">
          <w:rPr>
            <w:rFonts w:ascii="Arial" w:eastAsia="Times New Roman" w:hAnsi="Arial" w:cs="Arial"/>
            <w:sz w:val="20"/>
            <w:szCs w:val="20"/>
          </w:rPr>
          <w:delText xml:space="preserve"> </w:delText>
        </w:r>
        <w:r w:rsidR="00D263EC" w:rsidDel="005035B2">
          <w:rPr>
            <w:rFonts w:ascii="Arial" w:eastAsia="Times New Roman" w:hAnsi="Arial" w:cs="Arial"/>
            <w:sz w:val="20"/>
            <w:szCs w:val="20"/>
          </w:rPr>
          <w:delText>Note that developers still play a role in the process by implementing identified countermeasures during the development phase.</w:delText>
        </w:r>
      </w:del>
    </w:p>
    <w:p w:rsidR="00BB103A" w:rsidRPr="00794101" w:rsidDel="005035B2" w:rsidRDefault="00BB103A" w:rsidP="0025345F">
      <w:pPr>
        <w:pStyle w:val="ListParagraph"/>
        <w:numPr>
          <w:ilvl w:val="0"/>
          <w:numId w:val="1"/>
        </w:numPr>
        <w:ind w:firstLine="0"/>
        <w:contextualSpacing w:val="0"/>
        <w:jc w:val="both"/>
        <w:rPr>
          <w:del w:id="16" w:author="Microsoft account" w:date="2024-07-24T17:07:00Z"/>
          <w:rFonts w:ascii="Arial" w:eastAsia="Times New Roman" w:hAnsi="Arial" w:cs="Arial"/>
          <w:sz w:val="20"/>
          <w:szCs w:val="20"/>
        </w:rPr>
      </w:pPr>
      <w:del w:id="17" w:author="Microsoft account" w:date="2024-07-24T17:07:00Z">
        <w:r w:rsidRPr="00794101" w:rsidDel="005035B2">
          <w:rPr>
            <w:rFonts w:ascii="Arial" w:eastAsia="Times New Roman" w:hAnsi="Arial" w:cs="Arial"/>
            <w:sz w:val="20"/>
            <w:szCs w:val="20"/>
          </w:rPr>
          <w:delText>The default attack library contains a fairly comprehensive list of the known attack</w:delText>
        </w:r>
        <w:r w:rsidR="00D263EC" w:rsidDel="005035B2">
          <w:rPr>
            <w:rFonts w:ascii="Arial" w:eastAsia="Times New Roman" w:hAnsi="Arial" w:cs="Arial"/>
            <w:sz w:val="20"/>
            <w:szCs w:val="20"/>
          </w:rPr>
          <w:delText xml:space="preserve">s that exists </w:delText>
        </w:r>
        <w:r w:rsidRPr="00794101" w:rsidDel="005035B2">
          <w:rPr>
            <w:rFonts w:ascii="Arial" w:eastAsia="Times New Roman" w:hAnsi="Arial" w:cs="Arial"/>
            <w:sz w:val="20"/>
            <w:szCs w:val="20"/>
          </w:rPr>
          <w:delText>today.  It should suffice fo</w:delText>
        </w:r>
        <w:r w:rsidR="00257418" w:rsidRPr="00794101" w:rsidDel="005035B2">
          <w:rPr>
            <w:rFonts w:ascii="Arial" w:eastAsia="Times New Roman" w:hAnsi="Arial" w:cs="Arial"/>
            <w:sz w:val="20"/>
            <w:szCs w:val="20"/>
          </w:rPr>
          <w:delText>r</w:delText>
        </w:r>
        <w:r w:rsidRPr="00794101" w:rsidDel="005035B2">
          <w:rPr>
            <w:rFonts w:ascii="Arial" w:eastAsia="Times New Roman" w:hAnsi="Arial" w:cs="Arial"/>
            <w:sz w:val="20"/>
            <w:szCs w:val="20"/>
          </w:rPr>
          <w:delText xml:space="preserve"> most Threat Modeling ta</w:delText>
        </w:r>
        <w:r w:rsidR="00257418" w:rsidRPr="00794101" w:rsidDel="005035B2">
          <w:rPr>
            <w:rFonts w:ascii="Arial" w:eastAsia="Times New Roman" w:hAnsi="Arial" w:cs="Arial"/>
            <w:sz w:val="20"/>
            <w:szCs w:val="20"/>
          </w:rPr>
          <w:delText>s</w:delText>
        </w:r>
        <w:r w:rsidRPr="00794101" w:rsidDel="005035B2">
          <w:rPr>
            <w:rFonts w:ascii="Arial" w:eastAsia="Times New Roman" w:hAnsi="Arial" w:cs="Arial"/>
            <w:sz w:val="20"/>
            <w:szCs w:val="20"/>
          </w:rPr>
          <w:delText xml:space="preserve">ks.  However, if a new </w:delText>
        </w:r>
        <w:r w:rsidR="00D263EC" w:rsidDel="005035B2">
          <w:rPr>
            <w:rFonts w:ascii="Arial" w:eastAsia="Times New Roman" w:hAnsi="Arial" w:cs="Arial"/>
            <w:sz w:val="20"/>
            <w:szCs w:val="20"/>
          </w:rPr>
          <w:delText>attack</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 xml:space="preserve">emerges, or if there are some custom </w:delText>
        </w:r>
        <w:r w:rsidR="00D263EC" w:rsidDel="005035B2">
          <w:rPr>
            <w:rFonts w:ascii="Arial" w:eastAsia="Times New Roman" w:hAnsi="Arial" w:cs="Arial"/>
            <w:sz w:val="20"/>
            <w:szCs w:val="20"/>
          </w:rPr>
          <w:delText>attacks</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 xml:space="preserve">that you face in your organization, you can </w:delText>
        </w:r>
        <w:r w:rsidR="00D263EC" w:rsidDel="005035B2">
          <w:rPr>
            <w:rFonts w:ascii="Arial" w:eastAsia="Times New Roman" w:hAnsi="Arial" w:cs="Arial"/>
            <w:sz w:val="20"/>
            <w:szCs w:val="20"/>
          </w:rPr>
          <w:delText>customize</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 xml:space="preserve">the Attack Library to suit your needs. </w:delText>
        </w:r>
      </w:del>
    </w:p>
    <w:p w:rsidR="00B47942" w:rsidDel="005035B2" w:rsidRDefault="00A812F2" w:rsidP="0025345F">
      <w:pPr>
        <w:pStyle w:val="ListParagraph"/>
        <w:numPr>
          <w:ilvl w:val="1"/>
          <w:numId w:val="1"/>
        </w:numPr>
        <w:ind w:left="1080" w:firstLine="0"/>
        <w:contextualSpacing w:val="0"/>
        <w:jc w:val="both"/>
        <w:rPr>
          <w:del w:id="18" w:author="Microsoft account" w:date="2024-07-24T17:07:00Z"/>
          <w:rFonts w:ascii="Arial" w:eastAsia="Times New Roman" w:hAnsi="Arial" w:cs="Arial"/>
          <w:sz w:val="20"/>
          <w:szCs w:val="20"/>
        </w:rPr>
      </w:pPr>
      <w:del w:id="19" w:author="Microsoft account" w:date="2024-07-24T17:07:00Z">
        <w:r w:rsidRPr="00794101" w:rsidDel="005035B2">
          <w:rPr>
            <w:rFonts w:ascii="Arial" w:eastAsia="Times New Roman" w:hAnsi="Arial" w:cs="Arial"/>
            <w:sz w:val="20"/>
            <w:szCs w:val="20"/>
          </w:rPr>
          <w:delText xml:space="preserve">As is with many good tools TAM is also customizable to the environment in which it is used. TAM allows users to add </w:delText>
        </w:r>
        <w:r w:rsidR="00D263EC" w:rsidDel="005035B2">
          <w:rPr>
            <w:rFonts w:ascii="Arial" w:eastAsia="Times New Roman" w:hAnsi="Arial" w:cs="Arial"/>
            <w:sz w:val="20"/>
            <w:szCs w:val="20"/>
          </w:rPr>
          <w:delText>attacks</w:delText>
        </w:r>
        <w:r w:rsidR="00D263EC" w:rsidRPr="00794101" w:rsidDel="005035B2">
          <w:rPr>
            <w:rFonts w:ascii="Arial" w:eastAsia="Times New Roman" w:hAnsi="Arial" w:cs="Arial"/>
            <w:sz w:val="20"/>
            <w:szCs w:val="20"/>
          </w:rPr>
          <w:delText xml:space="preserve"> </w:delText>
        </w:r>
        <w:r w:rsidRPr="00794101" w:rsidDel="005035B2">
          <w:rPr>
            <w:rFonts w:ascii="Arial" w:eastAsia="Times New Roman" w:hAnsi="Arial" w:cs="Arial"/>
            <w:sz w:val="20"/>
            <w:szCs w:val="20"/>
          </w:rPr>
          <w:delText>they feel are more relevant to the operating environment of the application</w:delText>
        </w:r>
        <w:r w:rsidR="004723B5" w:rsidRPr="00794101" w:rsidDel="005035B2">
          <w:rPr>
            <w:rFonts w:ascii="Arial" w:eastAsia="Times New Roman" w:hAnsi="Arial" w:cs="Arial"/>
            <w:sz w:val="20"/>
            <w:szCs w:val="20"/>
          </w:rPr>
          <w:delText xml:space="preserve"> or remove </w:delText>
        </w:r>
        <w:r w:rsidR="00D263EC" w:rsidDel="005035B2">
          <w:rPr>
            <w:rFonts w:ascii="Arial" w:eastAsia="Times New Roman" w:hAnsi="Arial" w:cs="Arial"/>
            <w:sz w:val="20"/>
            <w:szCs w:val="20"/>
          </w:rPr>
          <w:delText>attacks</w:delText>
        </w:r>
        <w:r w:rsidR="00D263EC" w:rsidRPr="00794101" w:rsidDel="005035B2">
          <w:rPr>
            <w:rFonts w:ascii="Arial" w:eastAsia="Times New Roman" w:hAnsi="Arial" w:cs="Arial"/>
            <w:sz w:val="20"/>
            <w:szCs w:val="20"/>
          </w:rPr>
          <w:delText xml:space="preserve"> </w:delText>
        </w:r>
        <w:r w:rsidR="004723B5" w:rsidRPr="00794101" w:rsidDel="005035B2">
          <w:rPr>
            <w:rFonts w:ascii="Arial" w:eastAsia="Times New Roman" w:hAnsi="Arial" w:cs="Arial"/>
            <w:sz w:val="20"/>
            <w:szCs w:val="20"/>
          </w:rPr>
          <w:delText>that are not</w:delText>
        </w:r>
        <w:r w:rsidRPr="00794101" w:rsidDel="005035B2">
          <w:rPr>
            <w:rFonts w:ascii="Arial" w:eastAsia="Times New Roman" w:hAnsi="Arial" w:cs="Arial"/>
            <w:sz w:val="20"/>
            <w:szCs w:val="20"/>
          </w:rPr>
          <w:delText>.</w:delText>
        </w:r>
        <w:r w:rsidR="00B83050" w:rsidRPr="00794101" w:rsidDel="005035B2">
          <w:rPr>
            <w:rFonts w:ascii="Arial" w:eastAsia="Times New Roman" w:hAnsi="Arial" w:cs="Arial"/>
            <w:sz w:val="20"/>
            <w:szCs w:val="20"/>
          </w:rPr>
          <w:delText xml:space="preserve"> </w:delText>
        </w:r>
        <w:r w:rsidR="00F27C24" w:rsidDel="005035B2">
          <w:rPr>
            <w:rFonts w:ascii="Arial" w:eastAsia="Times New Roman" w:hAnsi="Arial" w:cs="Arial"/>
            <w:sz w:val="20"/>
            <w:szCs w:val="20"/>
          </w:rPr>
          <w:delText>This includes c</w:delText>
        </w:r>
        <w:r w:rsidR="00257418" w:rsidRPr="00794101" w:rsidDel="005035B2">
          <w:rPr>
            <w:rFonts w:ascii="Arial" w:eastAsia="Times New Roman" w:hAnsi="Arial" w:cs="Arial"/>
            <w:sz w:val="20"/>
            <w:szCs w:val="20"/>
          </w:rPr>
          <w:delText xml:space="preserve">ountermeasures and steps to be taken by developers to implement the countermeasure or </w:delText>
        </w:r>
        <w:r w:rsidR="0068353F" w:rsidRPr="00794101" w:rsidDel="005035B2">
          <w:rPr>
            <w:rFonts w:ascii="Arial" w:eastAsia="Times New Roman" w:hAnsi="Arial" w:cs="Arial"/>
            <w:sz w:val="20"/>
            <w:szCs w:val="20"/>
          </w:rPr>
          <w:delText>for testers to test the implementation. The relevancies will help with the identification of suggestions in terms of probable countermeasures applicable to a component based on the relevancy that you have added.</w:delText>
        </w:r>
      </w:del>
    </w:p>
    <w:p w:rsidR="000B5ADB" w:rsidRPr="00794101" w:rsidDel="005035B2" w:rsidRDefault="008658EF" w:rsidP="0025345F">
      <w:pPr>
        <w:pStyle w:val="ListParagraph"/>
        <w:numPr>
          <w:ilvl w:val="0"/>
          <w:numId w:val="1"/>
        </w:numPr>
        <w:ind w:firstLine="0"/>
        <w:contextualSpacing w:val="0"/>
        <w:jc w:val="both"/>
        <w:rPr>
          <w:del w:id="20" w:author="Microsoft account" w:date="2024-07-24T17:07:00Z"/>
          <w:rFonts w:ascii="Arial" w:eastAsia="Times New Roman" w:hAnsi="Arial" w:cs="Arial"/>
          <w:sz w:val="20"/>
          <w:szCs w:val="20"/>
        </w:rPr>
      </w:pPr>
      <w:del w:id="21" w:author="Microsoft account" w:date="2024-07-24T17:07:00Z">
        <w:r w:rsidDel="005035B2">
          <w:rPr>
            <w:rFonts w:ascii="Arial" w:eastAsia="Times New Roman" w:hAnsi="Arial" w:cs="Arial"/>
            <w:sz w:val="20"/>
            <w:szCs w:val="20"/>
          </w:rPr>
          <w:delText>Discuss the production environment configuration with appropriate teams; many times development teams do not have sufficient information regarding production environments. The lack of knowledge with regard to deployment scenario such as service accounts to be used and the privileges assigned to these accounts can cause confusion. The classic example is of impersonation, if impersonation is used, user accounts are flowed to the application and authorization is based on that. But if impersonation is not used, the web server identity or the i</w:delText>
        </w:r>
        <w:r w:rsidR="00B83050" w:rsidRPr="00794101" w:rsidDel="005035B2">
          <w:rPr>
            <w:rFonts w:ascii="Arial" w:eastAsia="Times New Roman" w:hAnsi="Arial" w:cs="Arial"/>
            <w:sz w:val="20"/>
            <w:szCs w:val="20"/>
          </w:rPr>
          <w:delText xml:space="preserve">dentity of the action invoked by user is visible </w:delText>
        </w:r>
        <w:r w:rsidR="00D263EC" w:rsidDel="005035B2">
          <w:rPr>
            <w:rFonts w:ascii="Arial" w:eastAsia="Times New Roman" w:hAnsi="Arial" w:cs="Arial"/>
            <w:sz w:val="20"/>
            <w:szCs w:val="20"/>
          </w:rPr>
          <w:delText>to</w:delText>
        </w:r>
        <w:r w:rsidR="00D263EC" w:rsidRPr="00794101" w:rsidDel="005035B2">
          <w:rPr>
            <w:rFonts w:ascii="Arial" w:eastAsia="Times New Roman" w:hAnsi="Arial" w:cs="Arial"/>
            <w:sz w:val="20"/>
            <w:szCs w:val="20"/>
          </w:rPr>
          <w:delText xml:space="preserve"> </w:delText>
        </w:r>
        <w:r w:rsidR="00B83050" w:rsidRPr="00794101" w:rsidDel="005035B2">
          <w:rPr>
            <w:rFonts w:ascii="Arial" w:eastAsia="Times New Roman" w:hAnsi="Arial" w:cs="Arial"/>
            <w:sz w:val="20"/>
            <w:szCs w:val="20"/>
          </w:rPr>
          <w:delText xml:space="preserve">the application. </w:delText>
        </w:r>
        <w:r w:rsidR="00212030" w:rsidDel="005035B2">
          <w:delText>If the deployment is not done correctly, the impersonation settings may be incorrect and could result in simple failure of the application, to an accidental elevation of privilege problem.</w:delText>
        </w:r>
      </w:del>
    </w:p>
    <w:p w:rsidR="001F7B85" w:rsidRPr="00794101" w:rsidRDefault="001F7B85" w:rsidP="00212030">
      <w:pPr>
        <w:pStyle w:val="ListParagraph"/>
        <w:keepNext/>
        <w:numPr>
          <w:ilvl w:val="0"/>
          <w:numId w:val="1"/>
        </w:numPr>
        <w:ind w:firstLine="0"/>
        <w:contextualSpacing w:val="0"/>
        <w:jc w:val="both"/>
        <w:rPr>
          <w:rFonts w:ascii="Arial" w:eastAsia="Times New Roman" w:hAnsi="Arial" w:cs="Arial"/>
          <w:sz w:val="20"/>
          <w:szCs w:val="20"/>
        </w:rPr>
      </w:pPr>
      <w:r w:rsidRPr="00794101">
        <w:rPr>
          <w:rFonts w:ascii="Arial" w:eastAsia="Times New Roman" w:hAnsi="Arial" w:cs="Arial"/>
          <w:sz w:val="20"/>
          <w:szCs w:val="20"/>
        </w:rPr>
        <w:t>Utilizar principios de seguridad como el uso de menos privilegios, la reducción de la superficie, etc. para verificar supuestos e información según lo proporcionado por el equipo</w:t>
      </w:r>
    </w:p>
    <w:p w:rsidR="00323ACF" w:rsidRPr="00794101" w:rsidRDefault="00CB181D" w:rsidP="00212030">
      <w:pPr>
        <w:pStyle w:val="ListParagraph"/>
        <w:keepNext/>
        <w:numPr>
          <w:ilvl w:val="1"/>
          <w:numId w:val="1"/>
        </w:numPr>
        <w:ind w:firstLine="0"/>
        <w:contextualSpacing w:val="0"/>
        <w:jc w:val="both"/>
        <w:rPr>
          <w:rFonts w:ascii="Arial" w:hAnsi="Arial" w:cs="Arial"/>
          <w:sz w:val="20"/>
          <w:szCs w:val="20"/>
        </w:rPr>
      </w:pPr>
      <w:r w:rsidRPr="00794101">
        <w:rPr>
          <w:rFonts w:ascii="Arial" w:eastAsia="Times New Roman" w:hAnsi="Arial" w:cs="Arial"/>
          <w:sz w:val="20"/>
          <w:szCs w:val="20"/>
        </w:rPr>
        <w:t>Ciertas categorías de amenazas no son directamente evidentes, como por ejemplo:</w:t>
      </w:r>
      <w:r w:rsidR="00323ACF" w:rsidRPr="00794101">
        <w:rPr>
          <w:rFonts w:ascii="Arial" w:eastAsia="Times New Roman" w:hAnsi="Arial" w:cs="Arial"/>
          <w:sz w:val="20"/>
          <w:szCs w:val="20"/>
        </w:rPr>
        <w:t>enfo</w:t>
      </w:r>
      <w:r w:rsidR="00EE1426" w:rsidRPr="00794101">
        <w:rPr>
          <w:rFonts w:ascii="Arial" w:eastAsia="Times New Roman" w:hAnsi="Arial" w:cs="Arial"/>
          <w:sz w:val="20"/>
          <w:szCs w:val="20"/>
        </w:rPr>
        <w:t>r</w:t>
      </w:r>
      <w:r w:rsidR="00323ACF" w:rsidRPr="00794101">
        <w:rPr>
          <w:rFonts w:ascii="Arial" w:eastAsia="Times New Roman" w:hAnsi="Arial" w:cs="Arial"/>
          <w:sz w:val="20"/>
          <w:szCs w:val="20"/>
        </w:rPr>
        <w:t>cing</w:t>
      </w:r>
      <w:r w:rsidRPr="00794101">
        <w:rPr>
          <w:rFonts w:ascii="Arial" w:eastAsia="Times New Roman" w:hAnsi="Arial" w:cs="Arial"/>
          <w:sz w:val="20"/>
          <w:szCs w:val="20"/>
        </w:rPr>
        <w:t>o bien las cuentas de servicio o las cuentas de usuario con menos privilegios para invocar el código. Esto puede dar lugar a usuarios o servicios</w:t>
      </w:r>
      <w:r w:rsidR="00323ACF" w:rsidRPr="00794101">
        <w:rPr>
          <w:rFonts w:ascii="Arial" w:eastAsia="Times New Roman" w:hAnsi="Arial" w:cs="Arial"/>
          <w:sz w:val="20"/>
          <w:szCs w:val="20"/>
        </w:rPr>
        <w:t>,</w:t>
      </w:r>
      <w:r w:rsidRPr="00794101">
        <w:rPr>
          <w:rFonts w:ascii="Arial" w:eastAsia="Times New Roman" w:hAnsi="Arial" w:cs="Arial"/>
          <w:sz w:val="20"/>
          <w:szCs w:val="20"/>
        </w:rPr>
        <w:t>que, en caso de compromiso,</w:t>
      </w:r>
      <w:r w:rsidR="00323ACF" w:rsidRPr="00794101">
        <w:rPr>
          <w:rFonts w:ascii="Arial" w:eastAsia="Times New Roman" w:hAnsi="Arial" w:cs="Arial"/>
          <w:sz w:val="20"/>
          <w:szCs w:val="20"/>
        </w:rPr>
        <w:t>,</w:t>
      </w:r>
      <w:r w:rsidRPr="00794101">
        <w:rPr>
          <w:rFonts w:ascii="Arial" w:eastAsia="Times New Roman" w:hAnsi="Arial" w:cs="Arial"/>
          <w:sz w:val="20"/>
          <w:szCs w:val="20"/>
        </w:rPr>
        <w:t>exponer mucho más que sólo el código de aplicación y los datos al atacante.</w:t>
      </w:r>
      <w:r w:rsidR="00A62D7F" w:rsidRPr="00794101">
        <w:rPr>
          <w:rFonts w:ascii="Arial" w:eastAsia="Times New Roman" w:hAnsi="Arial" w:cs="Arial"/>
          <w:sz w:val="20"/>
          <w:szCs w:val="20"/>
        </w:rPr>
        <w:t>TAM demuestra ser una herramienta muy poderosa en tal situación al proporcionarnos una matriz de control de acceso de datos. Esta representación única permite a los arquitectos de bases de datos y arquitectos de aplicaciones garantizar que no hay acceso no autorizado a los datos.</w:t>
      </w:r>
    </w:p>
    <w:p w:rsidR="00323ACF" w:rsidRPr="00794101" w:rsidRDefault="00323ACF" w:rsidP="00212030">
      <w:pPr>
        <w:pStyle w:val="ListParagraph"/>
        <w:keepNext/>
        <w:numPr>
          <w:ilvl w:val="1"/>
          <w:numId w:val="1"/>
        </w:numPr>
        <w:ind w:firstLine="0"/>
        <w:contextualSpacing w:val="0"/>
        <w:jc w:val="both"/>
        <w:rPr>
          <w:rFonts w:ascii="Arial" w:hAnsi="Arial" w:cs="Arial"/>
          <w:sz w:val="20"/>
          <w:szCs w:val="20"/>
        </w:rPr>
      </w:pPr>
      <w:r w:rsidRPr="00794101">
        <w:rPr>
          <w:rFonts w:ascii="Arial" w:eastAsia="Times New Roman" w:hAnsi="Arial" w:cs="Arial"/>
          <w:sz w:val="20"/>
          <w:szCs w:val="20"/>
        </w:rPr>
        <w:t>Proporciona una manera de identificar muy explícitamente el acceso y los privilegios que las funciones necesitan.</w:t>
      </w:r>
      <w:r w:rsidR="00EE1426" w:rsidRPr="00794101">
        <w:rPr>
          <w:rFonts w:ascii="Arial" w:eastAsia="Times New Roman" w:hAnsi="Arial" w:cs="Arial"/>
          <w:sz w:val="20"/>
          <w:szCs w:val="20"/>
        </w:rPr>
        <w:t>t</w:t>
      </w:r>
      <w:r w:rsidRPr="00794101">
        <w:rPr>
          <w:rFonts w:ascii="Arial" w:eastAsia="Times New Roman" w:hAnsi="Arial" w:cs="Arial"/>
          <w:sz w:val="20"/>
          <w:szCs w:val="20"/>
        </w:rPr>
        <w:t>cualquier otro derecho y</w:t>
      </w:r>
      <w:r w:rsidR="00AD0B2A" w:rsidRPr="00794101">
        <w:rPr>
          <w:rFonts w:ascii="Arial" w:eastAsia="Times New Roman" w:hAnsi="Arial" w:cs="Arial"/>
          <w:sz w:val="20"/>
          <w:szCs w:val="20"/>
        </w:rPr>
        <w:t>privilegios que</w:t>
      </w:r>
      <w:r w:rsidRPr="00794101">
        <w:rPr>
          <w:rFonts w:ascii="Arial" w:eastAsia="Times New Roman" w:hAnsi="Arial" w:cs="Arial"/>
          <w:sz w:val="20"/>
          <w:szCs w:val="20"/>
        </w:rPr>
        <w:t>los descritos en el Data ACM.</w:t>
      </w:r>
    </w:p>
    <w:p w:rsidR="00A62D7F" w:rsidRPr="00212030" w:rsidRDefault="00A62D7F" w:rsidP="00212030">
      <w:pPr>
        <w:keepNext/>
        <w:spacing w:line="240" w:lineRule="auto"/>
        <w:ind w:left="1080"/>
        <w:jc w:val="both"/>
        <w:rPr>
          <w:rFonts w:ascii="Arial" w:hAnsi="Arial" w:cs="Arial"/>
          <w:sz w:val="20"/>
          <w:szCs w:val="20"/>
        </w:rPr>
      </w:pPr>
      <w:del w:id="22" w:author="Microsoft account" w:date="2024-07-24T17:05:00Z">
        <w:r w:rsidRPr="00794101" w:rsidDel="005035B2">
          <w:rPr>
            <w:noProof/>
          </w:rPr>
          <w:drawing>
            <wp:inline distT="0" distB="0" distL="0" distR="0">
              <wp:extent cx="4122254" cy="256241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24775" cy="2563978"/>
                      </a:xfrm>
                      <a:prstGeom prst="rect">
                        <a:avLst/>
                      </a:prstGeom>
                      <a:noFill/>
                      <a:ln w="9525">
                        <a:noFill/>
                        <a:miter lim="800000"/>
                        <a:headEnd/>
                        <a:tailEnd/>
                      </a:ln>
                    </pic:spPr>
                  </pic:pic>
                </a:graphicData>
              </a:graphic>
            </wp:inline>
          </w:drawing>
        </w:r>
      </w:del>
    </w:p>
    <w:p w:rsidR="00A62D7F" w:rsidRPr="00794101" w:rsidRDefault="00A62D7F" w:rsidP="00794101">
      <w:pPr>
        <w:pStyle w:val="Caption"/>
        <w:ind w:left="2160"/>
        <w:jc w:val="both"/>
        <w:rPr>
          <w:rFonts w:ascii="Arial" w:hAnsi="Arial" w:cs="Arial"/>
          <w:sz w:val="20"/>
          <w:szCs w:val="20"/>
        </w:rPr>
      </w:pPr>
      <w:r w:rsidRPr="00794101">
        <w:rPr>
          <w:rFonts w:ascii="Arial" w:hAnsi="Arial" w:cs="Arial"/>
          <w:sz w:val="20"/>
          <w:szCs w:val="20"/>
        </w:rPr>
        <w:t>Figura</w:t>
      </w:r>
      <w:r w:rsidR="0096474D" w:rsidRPr="00794101">
        <w:rPr>
          <w:rFonts w:ascii="Arial" w:hAnsi="Arial" w:cs="Arial"/>
          <w:sz w:val="20"/>
          <w:szCs w:val="20"/>
        </w:rPr>
        <w:t>1</w:t>
      </w:r>
      <w:r w:rsidR="00AD0B2A">
        <w:rPr>
          <w:rFonts w:ascii="Arial" w:hAnsi="Arial" w:cs="Arial"/>
          <w:sz w:val="20"/>
          <w:szCs w:val="20"/>
        </w:rPr>
        <w:t>: D</w:t>
      </w:r>
      <w:r w:rsidRPr="00794101">
        <w:rPr>
          <w:rFonts w:ascii="Arial" w:hAnsi="Arial" w:cs="Arial"/>
          <w:sz w:val="20"/>
          <w:szCs w:val="20"/>
        </w:rPr>
        <w:t>ata</w:t>
      </w:r>
      <w:r w:rsidR="00AD0B2A">
        <w:rPr>
          <w:rFonts w:ascii="Arial" w:hAnsi="Arial" w:cs="Arial"/>
          <w:sz w:val="20"/>
          <w:szCs w:val="20"/>
        </w:rPr>
        <w:t>A</w:t>
      </w:r>
      <w:r w:rsidRPr="00794101">
        <w:rPr>
          <w:rFonts w:ascii="Arial" w:hAnsi="Arial" w:cs="Arial"/>
          <w:sz w:val="20"/>
          <w:szCs w:val="20"/>
        </w:rPr>
        <w:t>cceso</w:t>
      </w:r>
      <w:r w:rsidR="00AD0B2A">
        <w:rPr>
          <w:rFonts w:ascii="Arial" w:hAnsi="Arial" w:cs="Arial"/>
          <w:sz w:val="20"/>
          <w:szCs w:val="20"/>
        </w:rPr>
        <w:t>C</w:t>
      </w:r>
      <w:r w:rsidRPr="00794101">
        <w:rPr>
          <w:rFonts w:ascii="Arial" w:hAnsi="Arial" w:cs="Arial"/>
          <w:sz w:val="20"/>
          <w:szCs w:val="20"/>
        </w:rPr>
        <w:t>ontrol</w:t>
      </w:r>
      <w:r w:rsidR="00AD0B2A">
        <w:rPr>
          <w:rFonts w:ascii="Arial" w:hAnsi="Arial" w:cs="Arial"/>
          <w:sz w:val="20"/>
          <w:szCs w:val="20"/>
        </w:rPr>
        <w:t>M</w:t>
      </w:r>
      <w:r w:rsidRPr="00794101">
        <w:rPr>
          <w:rFonts w:ascii="Arial" w:hAnsi="Arial" w:cs="Arial"/>
          <w:sz w:val="20"/>
          <w:szCs w:val="20"/>
        </w:rPr>
        <w:t>atrix</w:t>
      </w:r>
    </w:p>
    <w:p w:rsidR="00CB181D" w:rsidRPr="00794101" w:rsidRDefault="00D1578B" w:rsidP="00212030">
      <w:pPr>
        <w:pStyle w:val="ListParagraph"/>
        <w:keepNext/>
        <w:numPr>
          <w:ilvl w:val="1"/>
          <w:numId w:val="1"/>
        </w:numPr>
        <w:ind w:left="1077" w:firstLine="0"/>
        <w:contextualSpacing w:val="0"/>
        <w:jc w:val="both"/>
        <w:rPr>
          <w:rFonts w:ascii="Arial" w:eastAsia="Times New Roman" w:hAnsi="Arial" w:cs="Arial"/>
          <w:sz w:val="20"/>
          <w:szCs w:val="20"/>
        </w:rPr>
      </w:pPr>
      <w:r w:rsidRPr="00794101">
        <w:rPr>
          <w:rFonts w:ascii="Arial" w:eastAsia="Times New Roman" w:hAnsi="Arial" w:cs="Arial"/>
          <w:sz w:val="20"/>
          <w:szCs w:val="20"/>
        </w:rPr>
        <w:t>Para la reducción de la superficie de ataque la</w:t>
      </w:r>
      <w:r w:rsidR="00EE1426" w:rsidRPr="00794101">
        <w:rPr>
          <w:rFonts w:ascii="Arial" w:eastAsia="Times New Roman" w:hAnsi="Arial" w:cs="Arial"/>
          <w:sz w:val="20"/>
          <w:szCs w:val="20"/>
        </w:rPr>
        <w:t>“...............................................................................................................</w:t>
      </w:r>
      <w:r w:rsidRPr="00794101">
        <w:rPr>
          <w:rFonts w:ascii="Arial" w:eastAsia="Times New Roman" w:hAnsi="Arial" w:cs="Arial"/>
          <w:sz w:val="20"/>
          <w:szCs w:val="20"/>
        </w:rPr>
        <w:t>análisis de superficie de ataque</w:t>
      </w:r>
      <w:r w:rsidR="00EE1426" w:rsidRPr="00794101">
        <w:rPr>
          <w:rFonts w:ascii="Arial" w:eastAsia="Times New Roman" w:hAnsi="Arial" w:cs="Arial"/>
          <w:sz w:val="20"/>
          <w:szCs w:val="20"/>
        </w:rPr>
        <w:t>”</w:t>
      </w:r>
      <w:r w:rsidRPr="00794101">
        <w:rPr>
          <w:rFonts w:ascii="Arial" w:eastAsia="Times New Roman" w:hAnsi="Arial" w:cs="Arial"/>
          <w:sz w:val="20"/>
          <w:szCs w:val="20"/>
        </w:rPr>
        <w:t>herramienta será de gran ayuda.</w:t>
      </w:r>
      <w:r w:rsidR="00323ACF" w:rsidRPr="00794101">
        <w:rPr>
          <w:rFonts w:ascii="Arial" w:eastAsia="Times New Roman" w:hAnsi="Arial" w:cs="Arial"/>
          <w:sz w:val="20"/>
          <w:szCs w:val="20"/>
        </w:rPr>
        <w:t>Esto ayudará.</w:t>
      </w:r>
      <w:r w:rsidRPr="00794101">
        <w:rPr>
          <w:rFonts w:ascii="Arial" w:eastAsia="Times New Roman" w:hAnsi="Arial" w:cs="Arial"/>
          <w:sz w:val="20"/>
          <w:szCs w:val="20"/>
        </w:rPr>
        <w:t>¿Entiendes?</w:t>
      </w:r>
      <w:r w:rsidR="0042777D" w:rsidRPr="00794101">
        <w:rPr>
          <w:rFonts w:ascii="Arial" w:eastAsia="Times New Roman" w:hAnsi="Arial" w:cs="Arial"/>
          <w:sz w:val="20"/>
          <w:szCs w:val="20"/>
        </w:rPr>
        <w:t>diversas formas en que cualquier componente en particular podría</w:t>
      </w:r>
      <w:r w:rsidR="00323ACF" w:rsidRPr="00794101">
        <w:rPr>
          <w:rFonts w:ascii="Arial" w:eastAsia="Times New Roman" w:hAnsi="Arial" w:cs="Arial"/>
          <w:sz w:val="20"/>
          <w:szCs w:val="20"/>
        </w:rPr>
        <w:t># Ser # # Ser # # Ser # # Ser # # Ser # Ser #  # Ser # Ser # # Ser # Ser # Ser # Ser # Ser # Ser # Ser # Ser # Ser # Ser # Ser # Ser # Ser # Ser # Ser # Ser # Ser # Ser # Ser # Ser # Ser # Ser       # Ser # Ser  # Ser       # Ser  # Ser   # Ser   # Ser  # Ser   # Ser  # Ser   # Ser  # Ser    # Ser    # Ser    # Ser      # Ser     # Ser        # Ser        # Ser  # Ser          # Ser   # Ser</w:t>
      </w:r>
      <w:r w:rsidR="0042777D" w:rsidRPr="00794101">
        <w:rPr>
          <w:rFonts w:ascii="Arial" w:eastAsia="Times New Roman" w:hAnsi="Arial" w:cs="Arial"/>
          <w:sz w:val="20"/>
          <w:szCs w:val="20"/>
        </w:rPr>
        <w:t>accessed. Por ejemplo para una tienda en línea el diagrama a continuación</w:t>
      </w:r>
      <w:r w:rsidR="00323ACF" w:rsidRPr="00794101">
        <w:rPr>
          <w:rFonts w:ascii="Arial" w:eastAsia="Times New Roman" w:hAnsi="Arial" w:cs="Arial"/>
          <w:sz w:val="20"/>
          <w:szCs w:val="20"/>
        </w:rPr>
        <w:t>ilustra</w:t>
      </w:r>
      <w:r w:rsidR="0042777D" w:rsidRPr="00794101">
        <w:rPr>
          <w:rFonts w:ascii="Arial" w:eastAsia="Times New Roman" w:hAnsi="Arial" w:cs="Arial"/>
          <w:sz w:val="20"/>
          <w:szCs w:val="20"/>
        </w:rPr>
        <w:t>las posibles formas de acceder a la base de datos.</w:t>
      </w:r>
    </w:p>
    <w:p w:rsidR="0042777D" w:rsidRPr="00794101" w:rsidRDefault="0042777D" w:rsidP="00794101">
      <w:pPr>
        <w:pStyle w:val="ListParagraph"/>
        <w:keepNext/>
        <w:spacing w:line="240" w:lineRule="auto"/>
        <w:ind w:left="1440"/>
        <w:jc w:val="both"/>
        <w:rPr>
          <w:rFonts w:ascii="Arial" w:hAnsi="Arial" w:cs="Arial"/>
          <w:sz w:val="20"/>
          <w:szCs w:val="20"/>
        </w:rPr>
      </w:pPr>
      <w:del w:id="23" w:author="Microsoft account" w:date="2024-07-24T17:06:00Z">
        <w:r w:rsidRPr="00794101" w:rsidDel="005035B2">
          <w:rPr>
            <w:rFonts w:ascii="Arial" w:eastAsia="Times New Roman" w:hAnsi="Arial" w:cs="Arial"/>
            <w:noProof/>
            <w:sz w:val="20"/>
            <w:szCs w:val="20"/>
          </w:rPr>
          <w:drawing>
            <wp:inline distT="0" distB="0" distL="0" distR="0">
              <wp:extent cx="3380133" cy="2603756"/>
              <wp:effectExtent l="19050" t="0" r="0" b="0"/>
              <wp:docPr id="1" name="Picture 0" descr="Attack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 Surface.jpg"/>
                      <pic:cNvPicPr/>
                    </pic:nvPicPr>
                    <pic:blipFill>
                      <a:blip r:embed="rId11"/>
                      <a:stretch>
                        <a:fillRect/>
                      </a:stretch>
                    </pic:blipFill>
                    <pic:spPr>
                      <a:xfrm>
                        <a:off x="0" y="0"/>
                        <a:ext cx="3389664" cy="2611098"/>
                      </a:xfrm>
                      <a:prstGeom prst="rect">
                        <a:avLst/>
                      </a:prstGeom>
                    </pic:spPr>
                  </pic:pic>
                </a:graphicData>
              </a:graphic>
            </wp:inline>
          </w:drawing>
        </w:r>
      </w:del>
    </w:p>
    <w:p w:rsidR="0042777D" w:rsidRPr="00794101" w:rsidRDefault="0042777D" w:rsidP="00794101">
      <w:pPr>
        <w:pStyle w:val="Caption"/>
        <w:keepNext/>
        <w:ind w:left="1440"/>
        <w:jc w:val="both"/>
        <w:rPr>
          <w:rFonts w:ascii="Arial" w:hAnsi="Arial" w:cs="Arial"/>
          <w:sz w:val="20"/>
          <w:szCs w:val="20"/>
        </w:rPr>
      </w:pPr>
      <w:r w:rsidRPr="00794101">
        <w:rPr>
          <w:rFonts w:ascii="Arial" w:hAnsi="Arial" w:cs="Arial"/>
          <w:sz w:val="20"/>
          <w:szCs w:val="20"/>
        </w:rPr>
        <w:t>Figura</w:t>
      </w:r>
      <w:r w:rsidR="0096474D" w:rsidRPr="00794101">
        <w:rPr>
          <w:rFonts w:ascii="Arial" w:hAnsi="Arial" w:cs="Arial"/>
          <w:sz w:val="20"/>
          <w:szCs w:val="20"/>
        </w:rPr>
        <w:t>2</w:t>
      </w:r>
      <w:r w:rsidRPr="00794101">
        <w:rPr>
          <w:rFonts w:ascii="Arial" w:hAnsi="Arial" w:cs="Arial"/>
          <w:sz w:val="20"/>
          <w:szCs w:val="20"/>
        </w:rPr>
        <w:t>: Análisis de superficie de ataque para un sitio web de comercio electrónico</w:t>
      </w:r>
    </w:p>
    <w:p w:rsidR="003205C9" w:rsidRPr="00794101" w:rsidRDefault="003205C9" w:rsidP="00212030">
      <w:pPr>
        <w:pStyle w:val="ListParagraph"/>
        <w:numPr>
          <w:ilvl w:val="0"/>
          <w:numId w:val="1"/>
        </w:numPr>
        <w:ind w:firstLine="0"/>
        <w:contextualSpacing w:val="0"/>
        <w:jc w:val="both"/>
        <w:rPr>
          <w:rFonts w:ascii="Arial" w:eastAsia="Times New Roman" w:hAnsi="Arial" w:cs="Arial"/>
          <w:sz w:val="20"/>
          <w:szCs w:val="20"/>
        </w:rPr>
      </w:pPr>
      <w:r w:rsidRPr="00794101">
        <w:rPr>
          <w:rFonts w:ascii="Arial" w:eastAsia="Times New Roman" w:hAnsi="Arial" w:cs="Arial"/>
          <w:sz w:val="20"/>
          <w:szCs w:val="20"/>
        </w:rPr>
        <w:t>Los casos de uso deben abarcar:</w:t>
      </w:r>
      <w:r w:rsidR="00323ACF" w:rsidRPr="00794101">
        <w:rPr>
          <w:rFonts w:ascii="Arial" w:eastAsia="Times New Roman" w:hAnsi="Arial" w:cs="Arial"/>
          <w:sz w:val="20"/>
          <w:szCs w:val="20"/>
        </w:rPr>
        <w:t>a</w:t>
      </w:r>
      <w:r w:rsidRPr="00794101">
        <w:rPr>
          <w:rFonts w:ascii="Arial" w:eastAsia="Times New Roman" w:hAnsi="Arial" w:cs="Arial"/>
          <w:sz w:val="20"/>
          <w:szCs w:val="20"/>
        </w:rPr>
        <w:t>variedad de posibles acciones que un usuario de aplicación o usuario del sistema podría realizar</w:t>
      </w:r>
      <w:r w:rsidR="0096474D" w:rsidRPr="00794101">
        <w:rPr>
          <w:rFonts w:ascii="Arial" w:eastAsia="Times New Roman" w:hAnsi="Arial" w:cs="Arial"/>
          <w:sz w:val="20"/>
          <w:szCs w:val="20"/>
        </w:rPr>
        <w:t>.</w:t>
      </w:r>
      <w:r w:rsidR="004A395C">
        <w:rPr>
          <w:rFonts w:ascii="Arial" w:eastAsia="Times New Roman" w:hAnsi="Arial" w:cs="Arial"/>
          <w:sz w:val="20"/>
          <w:szCs w:val="20"/>
        </w:rPr>
        <w:t xml:space="preserve">  </w:t>
      </w:r>
    </w:p>
    <w:p w:rsidR="008A5D13" w:rsidRPr="00794101" w:rsidRDefault="008A5D13" w:rsidP="00212030">
      <w:pPr>
        <w:pStyle w:val="ListParagraph"/>
        <w:contextualSpacing w:val="0"/>
        <w:jc w:val="both"/>
        <w:rPr>
          <w:rFonts w:ascii="Arial" w:eastAsia="Times New Roman" w:hAnsi="Arial" w:cs="Arial"/>
          <w:sz w:val="20"/>
          <w:szCs w:val="20"/>
        </w:rPr>
      </w:pPr>
      <w:r w:rsidRPr="00794101">
        <w:rPr>
          <w:rFonts w:ascii="Arial" w:eastAsia="Times New Roman" w:hAnsi="Arial" w:cs="Arial"/>
          <w:sz w:val="20"/>
          <w:szCs w:val="20"/>
        </w:rPr>
        <w:t>Los casos de uso deben representar la aplicación desde la perspectiva de la seguridad y pueden no abarcar todas las diferentes formas de acceder a los activos de la aplicación.</w:t>
      </w:r>
    </w:p>
    <w:p w:rsidR="002103CA" w:rsidRPr="004A395C" w:rsidRDefault="001819BA" w:rsidP="00212030">
      <w:pPr>
        <w:pStyle w:val="ListParagraph"/>
        <w:contextualSpacing w:val="0"/>
        <w:jc w:val="both"/>
      </w:pPr>
      <w:r w:rsidRPr="00794101">
        <w:rPr>
          <w:rFonts w:ascii="Arial" w:eastAsia="Times New Roman" w:hAnsi="Arial" w:cs="Arial"/>
          <w:sz w:val="20"/>
          <w:szCs w:val="20"/>
        </w:rPr>
        <w:t>Casos de uso representan la forma en que</w:t>
      </w:r>
      <w:r w:rsidR="003A2C27" w:rsidRPr="00794101">
        <w:rPr>
          <w:rFonts w:ascii="Arial" w:eastAsia="Times New Roman" w:hAnsi="Arial" w:cs="Arial"/>
          <w:sz w:val="20"/>
          <w:szCs w:val="20"/>
        </w:rPr>
        <w:t>usuarios</w:t>
      </w:r>
      <w:r w:rsidRPr="00794101">
        <w:rPr>
          <w:rFonts w:ascii="Arial" w:eastAsia="Times New Roman" w:hAnsi="Arial" w:cs="Arial"/>
          <w:sz w:val="20"/>
          <w:szCs w:val="20"/>
        </w:rPr>
        <w:t>Lo ideal es que usted quiera asegurarse de que todos los requisitos de acceso que usted ha especificado en su Data ACM, sean posibles a través de uno o más Casos de Uso. Sin embargo, depende de su discreción si desea modelar los Casos de Uso basados en el acceso a roles, nivel de acceso a privilegios o acceso a datos.</w:t>
      </w:r>
    </w:p>
    <w:p w:rsidR="003205C9" w:rsidRPr="00794101" w:rsidRDefault="003205C9" w:rsidP="00212030">
      <w:pPr>
        <w:pStyle w:val="ListParagraph"/>
        <w:numPr>
          <w:ilvl w:val="0"/>
          <w:numId w:val="1"/>
        </w:numPr>
        <w:ind w:firstLine="0"/>
        <w:contextualSpacing w:val="0"/>
        <w:jc w:val="both"/>
        <w:rPr>
          <w:rFonts w:ascii="Arial" w:eastAsia="Times New Roman" w:hAnsi="Arial" w:cs="Arial"/>
          <w:sz w:val="20"/>
          <w:szCs w:val="20"/>
        </w:rPr>
      </w:pPr>
      <w:r w:rsidRPr="00794101">
        <w:rPr>
          <w:rFonts w:ascii="Arial" w:eastAsia="Times New Roman" w:hAnsi="Arial" w:cs="Arial"/>
          <w:sz w:val="20"/>
          <w:szCs w:val="20"/>
        </w:rPr>
        <w:t>Los componentes deben tener las pertinentes pertinencias identificadas</w:t>
      </w:r>
    </w:p>
    <w:p w:rsidR="008A5D13" w:rsidRDefault="00A61360" w:rsidP="00212030">
      <w:pPr>
        <w:pStyle w:val="ListParagraph"/>
        <w:contextualSpacing w:val="0"/>
        <w:jc w:val="both"/>
        <w:rPr>
          <w:rFonts w:ascii="Arial" w:eastAsia="Times New Roman" w:hAnsi="Arial" w:cs="Arial"/>
          <w:sz w:val="20"/>
          <w:szCs w:val="20"/>
        </w:rPr>
      </w:pPr>
      <w:r w:rsidRPr="00316110">
        <w:rPr>
          <w:rFonts w:ascii="Arial" w:eastAsia="Times New Roman" w:hAnsi="Arial" w:cs="Arial"/>
          <w:sz w:val="20"/>
          <w:szCs w:val="20"/>
          <w:highlight w:val="yellow"/>
          <w:rPrChange w:id="24" w:author="cv" w:date="2024-07-24T17:10:00Z">
            <w:rPr>
              <w:rFonts w:ascii="Arial" w:eastAsia="Times New Roman" w:hAnsi="Arial" w:cs="Arial"/>
              <w:sz w:val="20"/>
              <w:szCs w:val="20"/>
            </w:rPr>
          </w:rPrChange>
        </w:rPr>
        <w:t>Los componentes son:</w:t>
      </w:r>
      <w:r w:rsidR="003A2C27" w:rsidRPr="00316110">
        <w:rPr>
          <w:rFonts w:ascii="Arial" w:eastAsia="Times New Roman" w:hAnsi="Arial" w:cs="Arial"/>
          <w:sz w:val="20"/>
          <w:szCs w:val="20"/>
          <w:highlight w:val="yellow"/>
          <w:rPrChange w:id="25" w:author="cv" w:date="2024-07-24T17:10:00Z">
            <w:rPr>
              <w:rFonts w:ascii="Arial" w:eastAsia="Times New Roman" w:hAnsi="Arial" w:cs="Arial"/>
              <w:sz w:val="20"/>
              <w:szCs w:val="20"/>
            </w:rPr>
          </w:rPrChange>
        </w:rPr>
        <w:t>relacionados sobre la base de</w:t>
      </w:r>
      <w:r w:rsidRPr="00316110">
        <w:rPr>
          <w:rFonts w:ascii="Arial" w:eastAsia="Times New Roman" w:hAnsi="Arial" w:cs="Arial"/>
          <w:sz w:val="20"/>
          <w:szCs w:val="20"/>
          <w:highlight w:val="yellow"/>
          <w:rPrChange w:id="26" w:author="cv" w:date="2024-07-24T17:10:00Z">
            <w:rPr>
              <w:rFonts w:ascii="Arial" w:eastAsia="Times New Roman" w:hAnsi="Arial" w:cs="Arial"/>
              <w:sz w:val="20"/>
              <w:szCs w:val="20"/>
            </w:rPr>
          </w:rPrChange>
        </w:rPr>
        <w:t>la tecnología o la aplicación de la misma.</w:t>
      </w:r>
      <w:r w:rsidR="00F553D8" w:rsidRPr="00316110">
        <w:rPr>
          <w:rFonts w:ascii="Arial" w:eastAsia="Times New Roman" w:hAnsi="Arial" w:cs="Arial"/>
          <w:sz w:val="20"/>
          <w:szCs w:val="20"/>
          <w:highlight w:val="yellow"/>
          <w:rPrChange w:id="27" w:author="cv" w:date="2024-07-24T17:10:00Z">
            <w:rPr>
              <w:rFonts w:ascii="Arial" w:eastAsia="Times New Roman" w:hAnsi="Arial" w:cs="Arial"/>
              <w:sz w:val="20"/>
              <w:szCs w:val="20"/>
            </w:rPr>
          </w:rPrChange>
        </w:rPr>
        <w:t>es</w:t>
      </w:r>
      <w:r w:rsidR="003A2C27" w:rsidRPr="00316110">
        <w:rPr>
          <w:rFonts w:ascii="Arial" w:eastAsia="Times New Roman" w:hAnsi="Arial" w:cs="Arial"/>
          <w:sz w:val="20"/>
          <w:szCs w:val="20"/>
          <w:highlight w:val="yellow"/>
          <w:rPrChange w:id="28" w:author="cv" w:date="2024-07-24T17:10:00Z">
            <w:rPr>
              <w:rFonts w:ascii="Arial" w:eastAsia="Times New Roman" w:hAnsi="Arial" w:cs="Arial"/>
              <w:sz w:val="20"/>
              <w:szCs w:val="20"/>
            </w:rPr>
          </w:rPrChange>
        </w:rPr>
        <w:t>¿Qué?</w:t>
      </w:r>
      <w:r w:rsidR="00F553D8" w:rsidRPr="00316110">
        <w:rPr>
          <w:rFonts w:ascii="Arial" w:eastAsia="Times New Roman" w:hAnsi="Arial" w:cs="Arial"/>
          <w:sz w:val="20"/>
          <w:szCs w:val="20"/>
          <w:highlight w:val="yellow"/>
          <w:rPrChange w:id="29" w:author="cv" w:date="2024-07-24T17:10:00Z">
            <w:rPr>
              <w:rFonts w:ascii="Arial" w:eastAsia="Times New Roman" w:hAnsi="Arial" w:cs="Arial"/>
              <w:sz w:val="20"/>
              <w:szCs w:val="20"/>
            </w:rPr>
          </w:rPrChange>
        </w:rPr>
        <w:t>provides</w:t>
      </w:r>
      <w:r w:rsidRPr="00316110">
        <w:rPr>
          <w:rFonts w:ascii="Arial" w:eastAsia="Times New Roman" w:hAnsi="Arial" w:cs="Arial"/>
          <w:sz w:val="20"/>
          <w:szCs w:val="20"/>
          <w:highlight w:val="yellow"/>
          <w:rPrChange w:id="30" w:author="cv" w:date="2024-07-24T17:10:00Z">
            <w:rPr>
              <w:rFonts w:ascii="Arial" w:eastAsia="Times New Roman" w:hAnsi="Arial" w:cs="Arial"/>
              <w:sz w:val="20"/>
              <w:szCs w:val="20"/>
            </w:rPr>
          </w:rPrChange>
        </w:rPr>
        <w:t>información muy importante</w:t>
      </w:r>
      <w:r w:rsidR="004A395C" w:rsidRPr="00316110">
        <w:rPr>
          <w:rFonts w:ascii="Arial" w:eastAsia="Times New Roman" w:hAnsi="Arial" w:cs="Arial"/>
          <w:sz w:val="20"/>
          <w:szCs w:val="20"/>
          <w:highlight w:val="yellow"/>
          <w:rPrChange w:id="31" w:author="cv" w:date="2024-07-24T17:10:00Z">
            <w:rPr>
              <w:rFonts w:ascii="Arial" w:eastAsia="Times New Roman" w:hAnsi="Arial" w:cs="Arial"/>
              <w:sz w:val="20"/>
              <w:szCs w:val="20"/>
            </w:rPr>
          </w:rPrChange>
        </w:rPr>
        <w:t>en lugar de</w:t>
      </w:r>
      <w:r w:rsidRPr="00316110">
        <w:rPr>
          <w:rFonts w:ascii="Arial" w:eastAsia="Times New Roman" w:hAnsi="Arial" w:cs="Arial"/>
          <w:sz w:val="20"/>
          <w:szCs w:val="20"/>
          <w:highlight w:val="yellow"/>
          <w:rPrChange w:id="32" w:author="cv" w:date="2024-07-24T17:10:00Z">
            <w:rPr>
              <w:rFonts w:ascii="Arial" w:eastAsia="Times New Roman" w:hAnsi="Arial" w:cs="Arial"/>
              <w:sz w:val="20"/>
              <w:szCs w:val="20"/>
            </w:rPr>
          </w:rPrChange>
        </w:rPr>
        <w:t>determinar la susceptibilidad del componente a diversos ataques dirigidos contra las debilidades conocidas o los errores habituales cometidos durante la aplicación</w:t>
      </w:r>
      <w:r w:rsidR="00F553D8" w:rsidRPr="00316110">
        <w:rPr>
          <w:rFonts w:ascii="Arial" w:eastAsia="Times New Roman" w:hAnsi="Arial" w:cs="Arial"/>
          <w:sz w:val="20"/>
          <w:szCs w:val="20"/>
          <w:highlight w:val="yellow"/>
          <w:rPrChange w:id="33" w:author="cv" w:date="2024-07-24T17:10:00Z">
            <w:rPr>
              <w:rFonts w:ascii="Arial" w:eastAsia="Times New Roman" w:hAnsi="Arial" w:cs="Arial"/>
              <w:sz w:val="20"/>
              <w:szCs w:val="20"/>
            </w:rPr>
          </w:rPrChange>
        </w:rPr>
        <w:t>que la tecnología o el componente arquitectónico</w:t>
      </w:r>
      <w:r w:rsidRPr="00316110">
        <w:rPr>
          <w:rFonts w:ascii="Arial" w:eastAsia="Times New Roman" w:hAnsi="Arial" w:cs="Arial"/>
          <w:sz w:val="20"/>
          <w:szCs w:val="20"/>
          <w:highlight w:val="yellow"/>
          <w:rPrChange w:id="34" w:author="cv" w:date="2024-07-24T17:10:00Z">
            <w:rPr>
              <w:rFonts w:ascii="Arial" w:eastAsia="Times New Roman" w:hAnsi="Arial" w:cs="Arial"/>
              <w:sz w:val="20"/>
              <w:szCs w:val="20"/>
            </w:rPr>
          </w:rPrChange>
        </w:rPr>
        <w:t>.</w:t>
      </w:r>
      <w:r w:rsidRPr="00794101">
        <w:rPr>
          <w:rFonts w:ascii="Arial" w:eastAsia="Times New Roman" w:hAnsi="Arial" w:cs="Arial"/>
          <w:sz w:val="20"/>
          <w:szCs w:val="20"/>
        </w:rPr>
        <w:t xml:space="preserve"> </w:t>
      </w:r>
    </w:p>
    <w:p w:rsidR="00A33AA6" w:rsidDel="005035B2" w:rsidRDefault="00A33AA6" w:rsidP="00212030">
      <w:pPr>
        <w:pStyle w:val="ListParagraph"/>
        <w:numPr>
          <w:ilvl w:val="0"/>
          <w:numId w:val="1"/>
        </w:numPr>
        <w:ind w:firstLine="0"/>
        <w:contextualSpacing w:val="0"/>
        <w:jc w:val="both"/>
        <w:rPr>
          <w:del w:id="35" w:author="Microsoft account" w:date="2024-07-24T17:06:00Z"/>
          <w:rFonts w:ascii="Arial" w:eastAsia="Times New Roman" w:hAnsi="Arial" w:cs="Arial"/>
          <w:sz w:val="20"/>
          <w:szCs w:val="20"/>
        </w:rPr>
      </w:pPr>
      <w:r>
        <w:rPr>
          <w:rFonts w:ascii="Arial" w:eastAsia="Times New Roman" w:hAnsi="Arial" w:cs="Arial"/>
          <w:sz w:val="20"/>
          <w:szCs w:val="20"/>
        </w:rPr>
        <w:t>Si tiene ciertos componentes que utilizan tecnologías no disponibles para la selección en el menú desplegable mientras documenta el perfil del componente</w:t>
      </w:r>
      <w:r w:rsidR="00335601">
        <w:rPr>
          <w:rFonts w:ascii="Arial" w:eastAsia="Times New Roman" w:hAnsi="Arial" w:cs="Arial"/>
          <w:sz w:val="20"/>
          <w:szCs w:val="20"/>
        </w:rPr>
        <w:t>,</w:t>
      </w:r>
      <w:r>
        <w:rPr>
          <w:rFonts w:ascii="Arial" w:eastAsia="Times New Roman" w:hAnsi="Arial" w:cs="Arial"/>
          <w:sz w:val="20"/>
          <w:szCs w:val="20"/>
        </w:rPr>
        <w:t xml:space="preserve"> </w:t>
      </w:r>
      <w:r w:rsidR="00335601">
        <w:rPr>
          <w:rFonts w:ascii="Arial" w:eastAsia="Times New Roman" w:hAnsi="Arial" w:cs="Arial"/>
          <w:sz w:val="20"/>
          <w:szCs w:val="20"/>
        </w:rPr>
        <w:t>y</w:t>
      </w:r>
      <w:r>
        <w:rPr>
          <w:rFonts w:ascii="Arial" w:eastAsia="Times New Roman" w:hAnsi="Arial" w:cs="Arial"/>
          <w:sz w:val="20"/>
          <w:szCs w:val="20"/>
        </w:rPr>
        <w:t>se puede añadir esa tecnología yendo a la tecnología caer bajo</w:t>
      </w:r>
      <w:r w:rsidR="0001670E">
        <w:rPr>
          <w:rFonts w:ascii="Arial" w:eastAsia="Times New Roman" w:hAnsi="Arial" w:cs="Arial"/>
          <w:sz w:val="20"/>
          <w:szCs w:val="20"/>
        </w:rPr>
        <w:t>“Herramientas”</w:t>
      </w:r>
      <w:r>
        <w:rPr>
          <w:rFonts w:ascii="Arial" w:eastAsia="Times New Roman" w:hAnsi="Arial" w:cs="Arial"/>
          <w:sz w:val="20"/>
          <w:szCs w:val="20"/>
        </w:rPr>
        <w:t>-&gt;</w:t>
      </w:r>
      <w:r w:rsidR="0001670E">
        <w:rPr>
          <w:rFonts w:ascii="Arial" w:eastAsia="Times New Roman" w:hAnsi="Arial" w:cs="Arial"/>
          <w:sz w:val="20"/>
          <w:szCs w:val="20"/>
        </w:rPr>
        <w:t>“Opciones”</w:t>
      </w:r>
      <w:r>
        <w:rPr>
          <w:rFonts w:ascii="Arial" w:eastAsia="Times New Roman" w:hAnsi="Arial" w:cs="Arial"/>
          <w:sz w:val="20"/>
          <w:szCs w:val="20"/>
        </w:rPr>
        <w:t>-&gt;</w:t>
      </w:r>
      <w:r w:rsidR="0001670E">
        <w:rPr>
          <w:rFonts w:ascii="Arial" w:eastAsia="Times New Roman" w:hAnsi="Arial" w:cs="Arial"/>
          <w:sz w:val="20"/>
          <w:szCs w:val="20"/>
        </w:rPr>
        <w:t>”</w:t>
      </w:r>
      <w:r>
        <w:rPr>
          <w:rFonts w:ascii="Arial" w:eastAsia="Times New Roman" w:hAnsi="Arial" w:cs="Arial"/>
          <w:sz w:val="20"/>
          <w:szCs w:val="20"/>
        </w:rPr>
        <w:t>Editor de metadatos</w:t>
      </w:r>
      <w:r w:rsidR="0001670E">
        <w:rPr>
          <w:rFonts w:ascii="Arial" w:eastAsia="Times New Roman" w:hAnsi="Arial" w:cs="Arial"/>
          <w:sz w:val="20"/>
          <w:szCs w:val="20"/>
        </w:rPr>
        <w:t>”</w:t>
      </w:r>
      <w:r>
        <w:rPr>
          <w:rFonts w:ascii="Arial" w:eastAsia="Times New Roman" w:hAnsi="Arial" w:cs="Arial"/>
          <w:sz w:val="20"/>
          <w:szCs w:val="20"/>
        </w:rPr>
        <w:t>menú. S</w:t>
      </w:r>
      <w:r w:rsidR="00A13008">
        <w:rPr>
          <w:rFonts w:ascii="Arial" w:eastAsia="Times New Roman" w:hAnsi="Arial" w:cs="Arial"/>
          <w:sz w:val="20"/>
          <w:szCs w:val="20"/>
        </w:rPr>
        <w:t>imilarly usted puede añadir autenticación</w:t>
      </w:r>
      <w:r w:rsidR="00335601">
        <w:rPr>
          <w:rFonts w:ascii="Arial" w:eastAsia="Times New Roman" w:hAnsi="Arial" w:cs="Arial"/>
          <w:sz w:val="20"/>
          <w:szCs w:val="20"/>
        </w:rPr>
        <w:t>mecanismo, tipo de servicio y</w:t>
      </w:r>
      <w:r w:rsidR="00A13008">
        <w:rPr>
          <w:rFonts w:ascii="Arial" w:eastAsia="Times New Roman" w:hAnsi="Arial" w:cs="Arial"/>
          <w:sz w:val="20"/>
          <w:szCs w:val="20"/>
        </w:rPr>
        <w:t>clase de datos</w:t>
      </w:r>
      <w:r w:rsidR="00335601">
        <w:rPr>
          <w:rFonts w:ascii="Arial" w:eastAsia="Times New Roman" w:hAnsi="Arial" w:cs="Arial"/>
          <w:sz w:val="20"/>
          <w:szCs w:val="20"/>
        </w:rPr>
        <w:t>dad de identidad en un papel a modo de peso.</w:t>
      </w:r>
    </w:p>
    <w:p w:rsidR="00A61360" w:rsidRPr="005035B2" w:rsidDel="005035B2" w:rsidRDefault="00A33AA6">
      <w:pPr>
        <w:pStyle w:val="ListParagraph"/>
        <w:numPr>
          <w:ilvl w:val="0"/>
          <w:numId w:val="1"/>
        </w:numPr>
        <w:ind w:firstLine="0"/>
        <w:contextualSpacing w:val="0"/>
        <w:jc w:val="both"/>
        <w:rPr>
          <w:del w:id="36" w:author="Microsoft account" w:date="2024-07-24T17:06:00Z"/>
          <w:rFonts w:ascii="Arial" w:eastAsia="Times New Roman" w:hAnsi="Arial" w:cs="Arial"/>
          <w:sz w:val="20"/>
          <w:szCs w:val="20"/>
          <w:rPrChange w:id="37" w:author="Microsoft account" w:date="2024-07-24T17:06:00Z">
            <w:rPr>
              <w:del w:id="38" w:author="Microsoft account" w:date="2024-07-24T17:06:00Z"/>
            </w:rPr>
          </w:rPrChange>
        </w:rPr>
        <w:pPrChange w:id="39" w:author="Microsoft account" w:date="2024-07-24T17:06:00Z">
          <w:pPr>
            <w:pStyle w:val="ListParagraph"/>
            <w:numPr>
              <w:numId w:val="1"/>
            </w:numPr>
            <w:ind w:hanging="360"/>
            <w:contextualSpacing w:val="0"/>
            <w:jc w:val="both"/>
          </w:pPr>
        </w:pPrChange>
      </w:pPr>
      <w:del w:id="40" w:author="Microsoft account" w:date="2024-07-24T17:06:00Z">
        <w:r w:rsidRPr="005035B2" w:rsidDel="005035B2">
          <w:rPr>
            <w:rFonts w:ascii="Arial" w:eastAsia="Times New Roman" w:hAnsi="Arial" w:cs="Arial"/>
            <w:sz w:val="20"/>
            <w:szCs w:val="20"/>
            <w:rPrChange w:id="41" w:author="Microsoft account" w:date="2024-07-24T17:06:00Z">
              <w:rPr/>
            </w:rPrChange>
          </w:rPr>
          <w:delText xml:space="preserve"> </w:delText>
        </w:r>
        <w:r w:rsidR="003205C9" w:rsidRPr="005035B2" w:rsidDel="005035B2">
          <w:rPr>
            <w:rFonts w:ascii="Arial" w:eastAsia="Times New Roman" w:hAnsi="Arial" w:cs="Arial"/>
            <w:sz w:val="20"/>
            <w:szCs w:val="20"/>
            <w:rPrChange w:id="42" w:author="Microsoft account" w:date="2024-07-24T17:06:00Z">
              <w:rPr/>
            </w:rPrChange>
          </w:rPr>
          <w:delText xml:space="preserve">Service roles performing certain actions across layers of application need to have </w:delText>
        </w:r>
        <w:r w:rsidR="001819BA" w:rsidRPr="005035B2" w:rsidDel="005035B2">
          <w:rPr>
            <w:rFonts w:ascii="Arial" w:eastAsia="Times New Roman" w:hAnsi="Arial" w:cs="Arial"/>
            <w:sz w:val="20"/>
            <w:szCs w:val="20"/>
            <w:rPrChange w:id="43" w:author="Microsoft account" w:date="2024-07-24T17:06:00Z">
              <w:rPr/>
            </w:rPrChange>
          </w:rPr>
          <w:delText xml:space="preserve">a </w:delText>
        </w:r>
        <w:r w:rsidR="003205C9" w:rsidRPr="005035B2" w:rsidDel="005035B2">
          <w:rPr>
            <w:rFonts w:ascii="Arial" w:eastAsia="Times New Roman" w:hAnsi="Arial" w:cs="Arial"/>
            <w:sz w:val="20"/>
            <w:szCs w:val="20"/>
            <w:rPrChange w:id="44" w:author="Microsoft account" w:date="2024-07-24T17:06:00Z">
              <w:rPr/>
            </w:rPrChange>
          </w:rPr>
          <w:delText>corresponding identity defined</w:delText>
        </w:r>
        <w:r w:rsidR="003A2C27" w:rsidRPr="005035B2" w:rsidDel="005035B2">
          <w:rPr>
            <w:rFonts w:ascii="Arial" w:eastAsia="Times New Roman" w:hAnsi="Arial" w:cs="Arial"/>
            <w:sz w:val="20"/>
            <w:szCs w:val="20"/>
            <w:rPrChange w:id="45" w:author="Microsoft account" w:date="2024-07-24T17:06:00Z">
              <w:rPr/>
            </w:rPrChange>
          </w:rPr>
          <w:delText xml:space="preserve">. </w:delText>
        </w:r>
      </w:del>
    </w:p>
    <w:p w:rsidR="00A61360" w:rsidRPr="00794101" w:rsidDel="005035B2" w:rsidRDefault="00A61360">
      <w:pPr>
        <w:pStyle w:val="ListParagraph"/>
        <w:rPr>
          <w:del w:id="46" w:author="Microsoft account" w:date="2024-07-24T17:06:00Z"/>
        </w:rPr>
        <w:pPrChange w:id="47" w:author="Microsoft account" w:date="2024-07-24T17:06:00Z">
          <w:pPr>
            <w:pStyle w:val="ListParagraph"/>
            <w:contextualSpacing w:val="0"/>
            <w:jc w:val="both"/>
          </w:pPr>
        </w:pPrChange>
      </w:pPr>
      <w:del w:id="48" w:author="Microsoft account" w:date="2024-07-24T17:06:00Z">
        <w:r w:rsidRPr="00794101" w:rsidDel="005035B2">
          <w:delText xml:space="preserve">It is imperative that a service </w:delText>
        </w:r>
        <w:r w:rsidR="001D6ED2" w:rsidRPr="00794101" w:rsidDel="005035B2">
          <w:delText xml:space="preserve">has to </w:delText>
        </w:r>
        <w:r w:rsidRPr="00794101" w:rsidDel="005035B2">
          <w:delText xml:space="preserve">run with </w:delText>
        </w:r>
        <w:r w:rsidR="001D6ED2" w:rsidRPr="00794101" w:rsidDel="005035B2">
          <w:delText xml:space="preserve">a </w:delText>
        </w:r>
        <w:r w:rsidRPr="00794101" w:rsidDel="005035B2">
          <w:delText xml:space="preserve">certain service role and corresponding identity. </w:delText>
        </w:r>
        <w:r w:rsidR="001D6ED2" w:rsidRPr="00794101" w:rsidDel="005035B2">
          <w:delText>The service roles and corresponding identities have to be provided to the TAM tool so that you can use it to complete the use cases comprising of multiple hops.</w:delText>
        </w:r>
      </w:del>
    </w:p>
    <w:p w:rsidR="003A2C27" w:rsidRPr="00794101" w:rsidDel="005035B2" w:rsidRDefault="003A2C27">
      <w:pPr>
        <w:pStyle w:val="ListParagraph"/>
        <w:rPr>
          <w:del w:id="49" w:author="Microsoft account" w:date="2024-07-24T17:06:00Z"/>
        </w:rPr>
        <w:pPrChange w:id="50" w:author="Microsoft account" w:date="2024-07-24T17:06:00Z">
          <w:pPr>
            <w:pStyle w:val="ListParagraph"/>
            <w:contextualSpacing w:val="0"/>
            <w:jc w:val="both"/>
          </w:pPr>
        </w:pPrChange>
      </w:pPr>
      <w:del w:id="51" w:author="Microsoft account" w:date="2024-07-24T17:06:00Z">
        <w:r w:rsidRPr="00794101" w:rsidDel="005035B2">
          <w:delText xml:space="preserve">It also provides the team a way to let the infrastructure group know what service roles they need, and what the privileges on those roles have to be. </w:delText>
        </w:r>
      </w:del>
    </w:p>
    <w:p w:rsidR="003A2C27" w:rsidRPr="00794101" w:rsidDel="005035B2" w:rsidRDefault="003A2C27">
      <w:pPr>
        <w:pStyle w:val="ListParagraph"/>
        <w:rPr>
          <w:del w:id="52" w:author="Microsoft account" w:date="2024-07-24T17:06:00Z"/>
        </w:rPr>
        <w:pPrChange w:id="53" w:author="Microsoft account" w:date="2024-07-24T17:06:00Z">
          <w:pPr>
            <w:pStyle w:val="ListParagraph"/>
            <w:contextualSpacing w:val="0"/>
            <w:jc w:val="both"/>
          </w:pPr>
        </w:pPrChange>
      </w:pPr>
    </w:p>
    <w:p w:rsidR="003A2C27" w:rsidRPr="00794101" w:rsidDel="005035B2" w:rsidRDefault="003A2C27">
      <w:pPr>
        <w:pStyle w:val="ListParagraph"/>
        <w:rPr>
          <w:del w:id="54" w:author="Microsoft account" w:date="2024-07-24T17:06:00Z"/>
        </w:rPr>
        <w:pPrChange w:id="55" w:author="Microsoft account" w:date="2024-07-24T17:06:00Z">
          <w:pPr>
            <w:pStyle w:val="ListParagraph"/>
            <w:contextualSpacing w:val="0"/>
            <w:jc w:val="both"/>
          </w:pPr>
        </w:pPrChange>
      </w:pPr>
      <w:del w:id="56" w:author="Microsoft account" w:date="2024-07-24T17:06:00Z">
        <w:r w:rsidRPr="00794101" w:rsidDel="005035B2">
          <w:delText>It also provides a way to track identity changes through the application as well as knowing if any component is going to do impersonation</w:delText>
        </w:r>
        <w:r w:rsidR="0001670E" w:rsidDel="005035B2">
          <w:delText>, additionally allows us to identify trust boundaries in the application.</w:delText>
        </w:r>
      </w:del>
    </w:p>
    <w:p w:rsidR="003F0DB6" w:rsidRPr="00794101" w:rsidDel="005035B2" w:rsidRDefault="001F7B85">
      <w:pPr>
        <w:pStyle w:val="ListParagraph"/>
        <w:rPr>
          <w:del w:id="57" w:author="Microsoft account" w:date="2024-07-24T17:06:00Z"/>
        </w:rPr>
        <w:pPrChange w:id="58" w:author="Microsoft account" w:date="2024-07-24T17:06:00Z">
          <w:pPr>
            <w:pStyle w:val="ListParagraph"/>
            <w:keepNext/>
            <w:numPr>
              <w:numId w:val="1"/>
            </w:numPr>
            <w:ind w:hanging="360"/>
            <w:contextualSpacing w:val="0"/>
            <w:jc w:val="both"/>
          </w:pPr>
        </w:pPrChange>
      </w:pPr>
      <w:del w:id="59" w:author="Microsoft account" w:date="2024-07-24T17:06:00Z">
        <w:r w:rsidRPr="00794101" w:rsidDel="005035B2">
          <w:delText xml:space="preserve">Use </w:delText>
        </w:r>
        <w:r w:rsidR="001819BA" w:rsidRPr="00794101" w:rsidDel="005035B2">
          <w:delText xml:space="preserve">the </w:delText>
        </w:r>
        <w:r w:rsidRPr="00794101" w:rsidDel="005035B2">
          <w:delText xml:space="preserve">analytics to check completeness/ coverage of various </w:delText>
        </w:r>
        <w:r w:rsidR="001819BA" w:rsidRPr="00794101" w:rsidDel="005035B2">
          <w:delText>avenues for</w:delText>
        </w:r>
        <w:r w:rsidRPr="00794101" w:rsidDel="005035B2">
          <w:delText xml:space="preserve"> accessing data elements</w:delText>
        </w:r>
      </w:del>
    </w:p>
    <w:p w:rsidR="001D6ED2" w:rsidRPr="00794101" w:rsidDel="005035B2" w:rsidRDefault="008801BB">
      <w:pPr>
        <w:pStyle w:val="ListParagraph"/>
        <w:rPr>
          <w:del w:id="60" w:author="Microsoft account" w:date="2024-07-24T17:06:00Z"/>
        </w:rPr>
        <w:pPrChange w:id="61" w:author="Microsoft account" w:date="2024-07-24T17:06:00Z">
          <w:pPr>
            <w:pStyle w:val="ListParagraph"/>
            <w:keepNext/>
            <w:contextualSpacing w:val="0"/>
            <w:jc w:val="both"/>
          </w:pPr>
        </w:pPrChange>
      </w:pPr>
      <w:del w:id="62" w:author="Microsoft account" w:date="2024-07-24T17:06:00Z">
        <w:r w:rsidRPr="00794101" w:rsidDel="005035B2">
          <w:delText>T</w:delText>
        </w:r>
        <w:r w:rsidR="001D6ED2" w:rsidRPr="00794101" w:rsidDel="005035B2">
          <w:delText xml:space="preserve">he analytics provide you with a way </w:delText>
        </w:r>
        <w:r w:rsidRPr="00794101" w:rsidDel="005035B2">
          <w:delText xml:space="preserve">to </w:delText>
        </w:r>
        <w:r w:rsidR="001D6ED2" w:rsidRPr="00794101" w:rsidDel="005035B2">
          <w:delText xml:space="preserve">review </w:delText>
        </w:r>
        <w:r w:rsidR="0001670E" w:rsidDel="005035B2">
          <w:delText xml:space="preserve">and audit </w:delText>
        </w:r>
        <w:r w:rsidR="001D6ED2" w:rsidRPr="00794101" w:rsidDel="005035B2">
          <w:delText>the information entered in</w:delText>
        </w:r>
        <w:r w:rsidR="001819BA" w:rsidRPr="00794101" w:rsidDel="005035B2">
          <w:delText>to</w:delText>
        </w:r>
        <w:r w:rsidR="001D6ED2" w:rsidRPr="00794101" w:rsidDel="005035B2">
          <w:delText xml:space="preserve"> the </w:delText>
        </w:r>
        <w:r w:rsidR="001819BA" w:rsidRPr="00794101" w:rsidDel="005035B2">
          <w:delText>Threat M</w:delText>
        </w:r>
        <w:r w:rsidR="001D6ED2" w:rsidRPr="00794101" w:rsidDel="005035B2">
          <w:delText xml:space="preserve">odeling tool. </w:delText>
        </w:r>
        <w:r w:rsidR="001819BA" w:rsidRPr="00794101" w:rsidDel="005035B2">
          <w:delText>There are various views of analytics such as the s</w:delText>
        </w:r>
        <w:r w:rsidR="001D6ED2" w:rsidRPr="00794101" w:rsidDel="005035B2">
          <w:delText>ubject object matrix</w:delText>
        </w:r>
        <w:r w:rsidR="00335601" w:rsidDel="005035B2">
          <w:delText>.</w:delText>
        </w:r>
        <w:r w:rsidR="001D6ED2" w:rsidRPr="00794101" w:rsidDel="005035B2">
          <w:delText xml:space="preserve"> </w:delText>
        </w:r>
        <w:r w:rsidR="001819BA" w:rsidRPr="00794101" w:rsidDel="005035B2">
          <w:delText xml:space="preserve">This view </w:delText>
        </w:r>
        <w:r w:rsidR="001D6ED2" w:rsidRPr="00794101" w:rsidDel="005035B2">
          <w:delText xml:space="preserve">helps you understand </w:delText>
        </w:r>
        <w:r w:rsidR="0001670E" w:rsidDel="005035B2">
          <w:delText>how subjects (roles) interact with objects (Components), essentially this becomes the list of allowable actions in your application</w:delText>
        </w:r>
        <w:r w:rsidR="001D6ED2" w:rsidRPr="00794101" w:rsidDel="005035B2">
          <w:delText>.</w:delText>
        </w:r>
        <w:r w:rsidR="0001670E" w:rsidDel="005035B2">
          <w:delText xml:space="preserve"> This is a good place to identify if a role should be performing an action on specific object.</w:delText>
        </w:r>
        <w:r w:rsidR="001D6ED2" w:rsidRPr="00794101" w:rsidDel="005035B2">
          <w:delText xml:space="preserve">   </w:delText>
        </w:r>
      </w:del>
    </w:p>
    <w:p w:rsidR="00091F61" w:rsidRPr="00794101" w:rsidDel="005035B2" w:rsidRDefault="001D6ED2">
      <w:pPr>
        <w:pStyle w:val="ListParagraph"/>
        <w:rPr>
          <w:del w:id="63" w:author="Microsoft account" w:date="2024-07-24T17:06:00Z"/>
        </w:rPr>
        <w:pPrChange w:id="64" w:author="Microsoft account" w:date="2024-07-24T17:06:00Z">
          <w:pPr>
            <w:pStyle w:val="ListParagraph"/>
            <w:keepNext/>
            <w:spacing w:line="240" w:lineRule="auto"/>
          </w:pPr>
        </w:pPrChange>
      </w:pPr>
      <w:del w:id="65" w:author="Microsoft account" w:date="2024-07-24T17:06:00Z">
        <w:r w:rsidRPr="00794101" w:rsidDel="005035B2">
          <w:delText>Sample Subject Object Matrix is:</w:delText>
        </w:r>
        <w:r w:rsidR="00091F61" w:rsidRPr="00794101" w:rsidDel="005035B2">
          <w:rPr>
            <w:noProof/>
          </w:rPr>
          <w:drawing>
            <wp:inline distT="0" distB="0" distL="0" distR="0">
              <wp:extent cx="4996898" cy="3026433"/>
              <wp:effectExtent l="19050" t="0" r="0" b="0"/>
              <wp:docPr id="3" name="Picture 2" descr="S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jpg"/>
                      <pic:cNvPicPr/>
                    </pic:nvPicPr>
                    <pic:blipFill>
                      <a:blip r:embed="rId12"/>
                      <a:stretch>
                        <a:fillRect/>
                      </a:stretch>
                    </pic:blipFill>
                    <pic:spPr>
                      <a:xfrm>
                        <a:off x="0" y="0"/>
                        <a:ext cx="4996768" cy="3026354"/>
                      </a:xfrm>
                      <a:prstGeom prst="rect">
                        <a:avLst/>
                      </a:prstGeom>
                    </pic:spPr>
                  </pic:pic>
                </a:graphicData>
              </a:graphic>
            </wp:inline>
          </w:drawing>
        </w:r>
      </w:del>
    </w:p>
    <w:p w:rsidR="001D6ED2" w:rsidRPr="00794101" w:rsidDel="005035B2" w:rsidRDefault="00091F61">
      <w:pPr>
        <w:pStyle w:val="ListParagraph"/>
        <w:rPr>
          <w:del w:id="66" w:author="Microsoft account" w:date="2024-07-24T17:06:00Z"/>
        </w:rPr>
        <w:pPrChange w:id="67" w:author="Microsoft account" w:date="2024-07-24T17:06:00Z">
          <w:pPr>
            <w:pStyle w:val="Style1"/>
          </w:pPr>
        </w:pPrChange>
      </w:pPr>
      <w:del w:id="68" w:author="Microsoft account" w:date="2024-07-24T17:06:00Z">
        <w:r w:rsidRPr="00794101" w:rsidDel="005035B2">
          <w:delText xml:space="preserve">Figure </w:delText>
        </w:r>
        <w:r w:rsidR="008801BB" w:rsidRPr="00794101" w:rsidDel="005035B2">
          <w:delText>3</w:delText>
        </w:r>
        <w:r w:rsidRPr="00794101" w:rsidDel="005035B2">
          <w:delText xml:space="preserve"> Subject Object Matrix</w:delText>
        </w:r>
      </w:del>
    </w:p>
    <w:p w:rsidR="007B63D4" w:rsidDel="005035B2" w:rsidRDefault="00335601">
      <w:pPr>
        <w:pStyle w:val="ListParagraph"/>
        <w:rPr>
          <w:del w:id="69" w:author="Microsoft account" w:date="2024-07-24T17:06:00Z"/>
        </w:rPr>
        <w:pPrChange w:id="70" w:author="Microsoft account" w:date="2024-07-24T17:06:00Z">
          <w:pPr>
            <w:pStyle w:val="ListParagraph"/>
            <w:numPr>
              <w:numId w:val="1"/>
            </w:numPr>
            <w:ind w:left="357" w:hanging="360"/>
            <w:contextualSpacing w:val="0"/>
            <w:jc w:val="both"/>
          </w:pPr>
        </w:pPrChange>
      </w:pPr>
      <w:del w:id="71" w:author="Microsoft account" w:date="2024-07-24T17:06:00Z">
        <w:r w:rsidDel="005035B2">
          <w:delText xml:space="preserve">Similarly there “Component Access </w:delText>
        </w:r>
        <w:r w:rsidR="0001670E" w:rsidDel="005035B2">
          <w:delText xml:space="preserve">Control </w:delText>
        </w:r>
        <w:r w:rsidDel="005035B2">
          <w:delText>Matrix” under Analytics menu would help application</w:delText>
        </w:r>
        <w:r w:rsidR="007B63D4" w:rsidDel="005035B2">
          <w:delText xml:space="preserve"> team </w:delText>
        </w:r>
        <w:r w:rsidR="0001670E" w:rsidDel="005035B2">
          <w:delText>evaluate</w:delText>
        </w:r>
        <w:r w:rsidR="007B63D4" w:rsidDel="005035B2">
          <w:delText xml:space="preserve"> permissions for each of service roles and user roles on various components. This way it can be ensured that principle of least privileges is followed an</w:delText>
        </w:r>
        <w:r w:rsidR="0001670E" w:rsidDel="005035B2">
          <w:delText>d</w:delText>
        </w:r>
        <w:r w:rsidR="007B63D4" w:rsidDel="005035B2">
          <w:delText xml:space="preserve"> none of the user roles has more than necessary permissions.</w:delText>
        </w:r>
      </w:del>
    </w:p>
    <w:p w:rsidR="007B63D4" w:rsidDel="005035B2" w:rsidRDefault="00335601">
      <w:pPr>
        <w:pStyle w:val="ListParagraph"/>
        <w:rPr>
          <w:del w:id="72" w:author="Microsoft account" w:date="2024-07-24T17:06:00Z"/>
        </w:rPr>
        <w:pPrChange w:id="73" w:author="Microsoft account" w:date="2024-07-24T17:06:00Z">
          <w:pPr>
            <w:keepNext/>
            <w:spacing w:line="240" w:lineRule="auto"/>
            <w:ind w:left="360"/>
            <w:jc w:val="both"/>
          </w:pPr>
        </w:pPrChange>
      </w:pPr>
      <w:del w:id="74" w:author="Microsoft account" w:date="2024-07-24T17:06:00Z">
        <w:r w:rsidRPr="007B63D4" w:rsidDel="005035B2">
          <w:delText xml:space="preserve"> </w:delText>
        </w:r>
        <w:r w:rsidDel="005035B2">
          <w:rPr>
            <w:noProof/>
          </w:rPr>
          <w:drawing>
            <wp:inline distT="0" distB="0" distL="0" distR="0">
              <wp:extent cx="5063159" cy="3060073"/>
              <wp:effectExtent l="19050" t="0" r="4141" b="0"/>
              <wp:docPr id="4" name="Picture 3" descr="component access control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access control matrix.jpg"/>
                      <pic:cNvPicPr/>
                    </pic:nvPicPr>
                    <pic:blipFill>
                      <a:blip r:embed="rId13"/>
                      <a:stretch>
                        <a:fillRect/>
                      </a:stretch>
                    </pic:blipFill>
                    <pic:spPr>
                      <a:xfrm>
                        <a:off x="0" y="0"/>
                        <a:ext cx="5064365" cy="3060802"/>
                      </a:xfrm>
                      <a:prstGeom prst="rect">
                        <a:avLst/>
                      </a:prstGeom>
                    </pic:spPr>
                  </pic:pic>
                </a:graphicData>
              </a:graphic>
            </wp:inline>
          </w:drawing>
        </w:r>
      </w:del>
    </w:p>
    <w:p w:rsidR="00335601" w:rsidRPr="007B63D4" w:rsidDel="005035B2" w:rsidRDefault="007B63D4">
      <w:pPr>
        <w:pStyle w:val="ListParagraph"/>
        <w:rPr>
          <w:del w:id="75" w:author="Microsoft account" w:date="2024-07-24T17:06:00Z"/>
        </w:rPr>
        <w:pPrChange w:id="76" w:author="Microsoft account" w:date="2024-07-24T17:06:00Z">
          <w:pPr>
            <w:pStyle w:val="Caption"/>
            <w:jc w:val="center"/>
          </w:pPr>
        </w:pPrChange>
      </w:pPr>
      <w:del w:id="77" w:author="Microsoft account" w:date="2024-07-24T17:06:00Z">
        <w:r w:rsidDel="005035B2">
          <w:delText xml:space="preserve">Figure </w:delText>
        </w:r>
        <w:r w:rsidR="005035B2" w:rsidDel="005035B2">
          <w:fldChar w:fldCharType="begin"/>
        </w:r>
        <w:r w:rsidR="005035B2" w:rsidDel="005035B2">
          <w:delInstrText xml:space="preserve"> SEQ Figure \* ARABIC </w:delInstrText>
        </w:r>
        <w:r w:rsidR="005035B2" w:rsidDel="005035B2">
          <w:fldChar w:fldCharType="separate"/>
        </w:r>
        <w:r w:rsidDel="005035B2">
          <w:rPr>
            <w:noProof/>
          </w:rPr>
          <w:delText>1</w:delText>
        </w:r>
        <w:r w:rsidR="005035B2" w:rsidDel="005035B2">
          <w:rPr>
            <w:noProof/>
          </w:rPr>
          <w:fldChar w:fldCharType="end"/>
        </w:r>
        <w:r w:rsidDel="005035B2">
          <w:delText xml:space="preserve"> - Component Access Control matrix</w:delText>
        </w:r>
      </w:del>
    </w:p>
    <w:p w:rsidR="00335601" w:rsidRPr="00335601" w:rsidDel="005035B2" w:rsidRDefault="00335601">
      <w:pPr>
        <w:pStyle w:val="ListParagraph"/>
        <w:rPr>
          <w:del w:id="78" w:author="Microsoft account" w:date="2024-07-24T17:06:00Z"/>
        </w:rPr>
        <w:pPrChange w:id="79" w:author="Microsoft account" w:date="2024-07-24T17:06:00Z">
          <w:pPr>
            <w:spacing w:line="240" w:lineRule="auto"/>
            <w:jc w:val="both"/>
          </w:pPr>
        </w:pPrChange>
      </w:pPr>
      <w:del w:id="80" w:author="Microsoft account" w:date="2024-07-24T17:06:00Z">
        <w:r w:rsidRPr="00335601" w:rsidDel="005035B2">
          <w:delText xml:space="preserve"> </w:delText>
        </w:r>
      </w:del>
    </w:p>
    <w:p w:rsidR="00760E23" w:rsidRPr="00794101" w:rsidDel="005035B2" w:rsidRDefault="004150DB">
      <w:pPr>
        <w:pStyle w:val="ListParagraph"/>
        <w:rPr>
          <w:del w:id="81" w:author="Microsoft account" w:date="2024-07-24T17:06:00Z"/>
        </w:rPr>
        <w:pPrChange w:id="82" w:author="Microsoft account" w:date="2024-07-24T17:06:00Z">
          <w:pPr>
            <w:pStyle w:val="ListParagraph"/>
            <w:numPr>
              <w:numId w:val="1"/>
            </w:numPr>
            <w:ind w:hanging="360"/>
            <w:contextualSpacing w:val="0"/>
            <w:jc w:val="both"/>
          </w:pPr>
        </w:pPrChange>
      </w:pPr>
      <w:del w:id="83" w:author="Microsoft account" w:date="2024-07-24T17:06:00Z">
        <w:r w:rsidRPr="00794101" w:rsidDel="005035B2">
          <w:delText xml:space="preserve">A use case comprises of multiple hops that complete the user or system action. </w:delText>
        </w:r>
        <w:r w:rsidR="004A395C" w:rsidDel="005035B2">
          <w:delText>Often t</w:delText>
        </w:r>
        <w:r w:rsidRPr="00794101" w:rsidDel="005035B2">
          <w:delText xml:space="preserve">he use cases </w:delText>
        </w:r>
        <w:r w:rsidR="004A395C" w:rsidDel="005035B2">
          <w:delText>have</w:delText>
        </w:r>
        <w:r w:rsidRPr="00794101" w:rsidDel="005035B2">
          <w:delText xml:space="preserve"> some net data effect which could be either of Create, Read, Update or Delete</w:delText>
        </w:r>
        <w:r w:rsidR="0001670E" w:rsidDel="005035B2">
          <w:delText xml:space="preserve"> certain data</w:delText>
        </w:r>
        <w:r w:rsidRPr="00794101" w:rsidDel="005035B2">
          <w:delText xml:space="preserve">. </w:delText>
        </w:r>
        <w:r w:rsidR="003A2C27" w:rsidRPr="00794101" w:rsidDel="005035B2">
          <w:delText>Document the n</w:delText>
        </w:r>
        <w:r w:rsidR="00760E23" w:rsidRPr="00794101" w:rsidDel="005035B2">
          <w:delText xml:space="preserve">et data effect </w:delText>
        </w:r>
        <w:r w:rsidR="003A2C27" w:rsidRPr="00794101" w:rsidDel="005035B2">
          <w:delText xml:space="preserve">that the use case achieves as part of the last call in the multi hop calls till the data store. </w:delText>
        </w:r>
      </w:del>
    </w:p>
    <w:p w:rsidR="001F7B85" w:rsidRPr="00794101" w:rsidDel="005035B2" w:rsidRDefault="003F0DB6">
      <w:pPr>
        <w:pStyle w:val="ListParagraph"/>
        <w:rPr>
          <w:del w:id="84" w:author="Microsoft account" w:date="2024-07-24T17:06:00Z"/>
        </w:rPr>
        <w:pPrChange w:id="85" w:author="Microsoft account" w:date="2024-07-24T17:06:00Z">
          <w:pPr>
            <w:pStyle w:val="ListParagraph"/>
            <w:numPr>
              <w:numId w:val="1"/>
            </w:numPr>
            <w:ind w:hanging="360"/>
            <w:contextualSpacing w:val="0"/>
            <w:jc w:val="both"/>
          </w:pPr>
        </w:pPrChange>
      </w:pPr>
      <w:del w:id="86" w:author="Microsoft account" w:date="2024-07-24T17:06:00Z">
        <w:r w:rsidRPr="00794101" w:rsidDel="005035B2">
          <w:delText xml:space="preserve">Seek risk response </w:delText>
        </w:r>
        <w:r w:rsidR="008A0764" w:rsidRPr="00794101" w:rsidDel="005035B2">
          <w:delText xml:space="preserve">input </w:delText>
        </w:r>
        <w:r w:rsidRPr="00794101" w:rsidDel="005035B2">
          <w:delText xml:space="preserve">from the business users/ stake holders </w:delText>
        </w:r>
        <w:r w:rsidR="001F7B85" w:rsidRPr="00794101" w:rsidDel="005035B2">
          <w:delText xml:space="preserve">  </w:delText>
        </w:r>
      </w:del>
    </w:p>
    <w:p w:rsidR="0038101A" w:rsidRPr="0038101A" w:rsidDel="005035B2" w:rsidRDefault="0001670E">
      <w:pPr>
        <w:pStyle w:val="ListParagraph"/>
        <w:rPr>
          <w:del w:id="87" w:author="Microsoft account" w:date="2024-07-24T17:06:00Z"/>
        </w:rPr>
        <w:pPrChange w:id="88" w:author="Microsoft account" w:date="2024-07-24T17:06:00Z">
          <w:pPr>
            <w:pStyle w:val="ListParagraph"/>
            <w:numPr>
              <w:numId w:val="1"/>
            </w:numPr>
            <w:ind w:hanging="360"/>
            <w:contextualSpacing w:val="0"/>
            <w:jc w:val="both"/>
          </w:pPr>
        </w:pPrChange>
      </w:pPr>
      <w:del w:id="89" w:author="Microsoft account" w:date="2024-07-24T17:06:00Z">
        <w:r w:rsidDel="005035B2">
          <w:delText xml:space="preserve">Risk response allows the business team to respond to threats appropriately based on the level of risk. Some threats can be accepted or reduced based on the </w:delText>
        </w:r>
        <w:r w:rsidR="0038101A" w:rsidRPr="0038101A" w:rsidDel="005035B2">
          <w:delText>on the Likely hood and Impact as determined by the Business team (for impact) and the technical team (for likely hood)</w:delText>
        </w:r>
        <w:r w:rsidR="0038101A" w:rsidDel="005035B2">
          <w:delText>.</w:delText>
        </w:r>
      </w:del>
    </w:p>
    <w:p w:rsidR="00BA46E5" w:rsidRPr="00794101" w:rsidDel="005035B2" w:rsidRDefault="00BA46E5">
      <w:pPr>
        <w:pStyle w:val="ListParagraph"/>
        <w:rPr>
          <w:del w:id="90" w:author="Microsoft account" w:date="2024-07-24T17:06:00Z"/>
        </w:rPr>
        <w:pPrChange w:id="91" w:author="Microsoft account" w:date="2024-07-24T17:06:00Z">
          <w:pPr>
            <w:pStyle w:val="ListParagraph"/>
            <w:contextualSpacing w:val="0"/>
            <w:jc w:val="both"/>
          </w:pPr>
        </w:pPrChange>
      </w:pPr>
      <w:del w:id="92" w:author="Microsoft account" w:date="2024-07-24T17:06:00Z">
        <w:r w:rsidRPr="00794101" w:rsidDel="005035B2">
          <w:delText xml:space="preserve">Many threats identified by the tool </w:delText>
        </w:r>
        <w:r w:rsidR="008A0764" w:rsidRPr="00794101" w:rsidDel="005035B2">
          <w:delText>might have to be mitigated outside the development team.</w:delText>
        </w:r>
        <w:r w:rsidRPr="00794101" w:rsidDel="005035B2">
          <w:delText xml:space="preserve"> For example </w:delText>
        </w:r>
        <w:r w:rsidR="00330FB4" w:rsidRPr="00794101" w:rsidDel="005035B2">
          <w:delText>sometimes mitigation</w:delText>
        </w:r>
        <w:r w:rsidR="008A0764" w:rsidRPr="00794101" w:rsidDel="005035B2">
          <w:delText>s</w:delText>
        </w:r>
        <w:r w:rsidR="00330FB4" w:rsidRPr="00794101" w:rsidDel="005035B2">
          <w:delText xml:space="preserve"> may require using SSL but it </w:delText>
        </w:r>
        <w:r w:rsidR="008A0764" w:rsidRPr="00794101" w:rsidDel="005035B2">
          <w:delText>may have performance impacts on the application</w:delText>
        </w:r>
        <w:r w:rsidR="00330FB4" w:rsidRPr="00794101" w:rsidDel="005035B2">
          <w:delText xml:space="preserve">. This calls for attention of </w:delText>
        </w:r>
        <w:r w:rsidR="004150DB" w:rsidRPr="00794101" w:rsidDel="005035B2">
          <w:delText>application owners</w:delText>
        </w:r>
        <w:r w:rsidR="00330FB4" w:rsidRPr="00794101" w:rsidDel="005035B2">
          <w:delText>.</w:delText>
        </w:r>
        <w:r w:rsidR="0001670E" w:rsidDel="005035B2">
          <w:delText xml:space="preserve"> </w:delText>
        </w:r>
      </w:del>
    </w:p>
    <w:p w:rsidR="00B83050" w:rsidRPr="00794101" w:rsidDel="005035B2" w:rsidRDefault="00B83050">
      <w:pPr>
        <w:pStyle w:val="ListParagraph"/>
        <w:rPr>
          <w:del w:id="93" w:author="Microsoft account" w:date="2024-07-24T17:06:00Z"/>
        </w:rPr>
        <w:pPrChange w:id="94" w:author="Microsoft account" w:date="2024-07-24T17:06:00Z">
          <w:pPr>
            <w:pStyle w:val="ListParagraph"/>
            <w:numPr>
              <w:numId w:val="1"/>
            </w:numPr>
            <w:ind w:hanging="360"/>
            <w:contextualSpacing w:val="0"/>
            <w:jc w:val="both"/>
          </w:pPr>
        </w:pPrChange>
      </w:pPr>
      <w:del w:id="95" w:author="Microsoft account" w:date="2024-07-24T17:06:00Z">
        <w:r w:rsidRPr="00794101" w:rsidDel="005035B2">
          <w:delText>Reports for testers</w:delText>
        </w:r>
      </w:del>
    </w:p>
    <w:p w:rsidR="00330FB4" w:rsidRPr="00794101" w:rsidDel="005035B2" w:rsidRDefault="00DB6762">
      <w:pPr>
        <w:pStyle w:val="ListParagraph"/>
        <w:rPr>
          <w:del w:id="96" w:author="Microsoft account" w:date="2024-07-24T17:06:00Z"/>
        </w:rPr>
        <w:pPrChange w:id="97" w:author="Microsoft account" w:date="2024-07-24T17:06:00Z">
          <w:pPr>
            <w:pStyle w:val="ListParagraph"/>
            <w:contextualSpacing w:val="0"/>
            <w:jc w:val="both"/>
          </w:pPr>
        </w:pPrChange>
      </w:pPr>
      <w:del w:id="98" w:author="Microsoft account" w:date="2024-07-24T17:06:00Z">
        <w:r w:rsidRPr="00794101" w:rsidDel="005035B2">
          <w:delText xml:space="preserve">There are various reports that can be generated using TAM. </w:delText>
        </w:r>
        <w:r w:rsidR="008A0764" w:rsidRPr="00794101" w:rsidDel="005035B2">
          <w:delText>T</w:delText>
        </w:r>
        <w:r w:rsidRPr="00794101" w:rsidDel="005035B2">
          <w:delText xml:space="preserve">he </w:delText>
        </w:r>
        <w:r w:rsidR="00EE755B" w:rsidDel="005035B2">
          <w:delText xml:space="preserve">“Test Team </w:delText>
        </w:r>
        <w:r w:rsidRPr="00794101" w:rsidDel="005035B2">
          <w:delText>report</w:delText>
        </w:r>
        <w:r w:rsidR="00EE755B" w:rsidDel="005035B2">
          <w:delText>” is</w:delText>
        </w:r>
        <w:r w:rsidRPr="00794101" w:rsidDel="005035B2">
          <w:delText xml:space="preserve"> for testers </w:delText>
        </w:r>
        <w:r w:rsidR="00EE755B" w:rsidDel="005035B2">
          <w:delText xml:space="preserve">and </w:delText>
        </w:r>
        <w:r w:rsidRPr="00794101" w:rsidDel="005035B2">
          <w:delText xml:space="preserve">is very useful for security testing of each and every use case. It provides testers with </w:delText>
        </w:r>
        <w:r w:rsidR="00EE755B" w:rsidDel="005035B2">
          <w:delText xml:space="preserve">step by step instructions and </w:delText>
        </w:r>
        <w:r w:rsidR="008A0764" w:rsidRPr="00794101" w:rsidDel="005035B2">
          <w:delText xml:space="preserve">sample test </w:delText>
        </w:r>
        <w:r w:rsidRPr="00794101" w:rsidDel="005035B2">
          <w:delText xml:space="preserve">strings to </w:delText>
        </w:r>
        <w:r w:rsidR="008A0764" w:rsidRPr="00794101" w:rsidDel="005035B2">
          <w:delText xml:space="preserve">test the application for the identified potential security vulnerabilities </w:delText>
        </w:r>
        <w:r w:rsidRPr="00794101" w:rsidDel="005035B2">
          <w:delText>and provides guidance regarding security testing of the application.</w:delText>
        </w:r>
      </w:del>
    </w:p>
    <w:p w:rsidR="003205C9" w:rsidRPr="00794101" w:rsidDel="005035B2" w:rsidRDefault="004150DB">
      <w:pPr>
        <w:pStyle w:val="ListParagraph"/>
        <w:rPr>
          <w:del w:id="99" w:author="Microsoft account" w:date="2024-07-24T17:06:00Z"/>
        </w:rPr>
        <w:pPrChange w:id="100" w:author="Microsoft account" w:date="2024-07-24T17:06:00Z">
          <w:pPr>
            <w:pStyle w:val="Heading1"/>
          </w:pPr>
        </w:pPrChange>
      </w:pPr>
      <w:del w:id="101" w:author="Microsoft account" w:date="2024-07-24T17:06:00Z">
        <w:r w:rsidRPr="00794101" w:rsidDel="005035B2">
          <w:delText>Summary:</w:delText>
        </w:r>
      </w:del>
    </w:p>
    <w:p w:rsidR="00DC28EC" w:rsidRPr="00794101" w:rsidDel="005035B2" w:rsidRDefault="00DC28EC">
      <w:pPr>
        <w:pStyle w:val="ListParagraph"/>
        <w:rPr>
          <w:del w:id="102" w:author="Microsoft account" w:date="2024-07-24T17:06:00Z"/>
        </w:rPr>
        <w:pPrChange w:id="103" w:author="Microsoft account" w:date="2024-07-24T17:06:00Z">
          <w:pPr>
            <w:spacing w:line="240" w:lineRule="auto"/>
            <w:jc w:val="both"/>
          </w:pPr>
        </w:pPrChange>
      </w:pPr>
      <w:del w:id="104" w:author="Microsoft account" w:date="2024-07-24T17:06:00Z">
        <w:r w:rsidDel="005035B2">
          <w:delText xml:space="preserve">Major corporations are rapidly adopting proactive approach to security due pressure from the society in general and Federal Government. </w:delText>
        </w:r>
      </w:del>
    </w:p>
    <w:p w:rsidR="004150DB" w:rsidDel="005035B2" w:rsidRDefault="00293C3B">
      <w:pPr>
        <w:pStyle w:val="ListParagraph"/>
        <w:rPr>
          <w:del w:id="105" w:author="Microsoft account" w:date="2024-07-24T17:06:00Z"/>
        </w:rPr>
        <w:pPrChange w:id="106" w:author="Microsoft account" w:date="2024-07-24T17:06:00Z">
          <w:pPr>
            <w:jc w:val="both"/>
          </w:pPr>
        </w:pPrChange>
      </w:pPr>
      <w:del w:id="107" w:author="Microsoft account" w:date="2024-07-24T17:06:00Z">
        <w:r w:rsidRPr="00794101" w:rsidDel="005035B2">
          <w:delText xml:space="preserve">Threat </w:delText>
        </w:r>
        <w:r w:rsidR="00DC28EC" w:rsidRPr="00794101" w:rsidDel="005035B2">
          <w:delText>modeling</w:delText>
        </w:r>
        <w:r w:rsidR="001568DB" w:rsidDel="005035B2">
          <w:delText>,</w:delText>
        </w:r>
        <w:r w:rsidRPr="00794101" w:rsidDel="005035B2">
          <w:delText xml:space="preserve"> </w:delText>
        </w:r>
        <w:r w:rsidR="004A395C" w:rsidDel="005035B2">
          <w:delText>when</w:delText>
        </w:r>
        <w:r w:rsidR="004A395C" w:rsidRPr="00794101" w:rsidDel="005035B2">
          <w:delText xml:space="preserve"> </w:delText>
        </w:r>
        <w:r w:rsidRPr="00794101" w:rsidDel="005035B2">
          <w:delText xml:space="preserve">done properly </w:delText>
        </w:r>
        <w:r w:rsidR="00A725AF" w:rsidRPr="00794101" w:rsidDel="005035B2">
          <w:delText xml:space="preserve">keeping above points in mind </w:delText>
        </w:r>
        <w:r w:rsidRPr="00794101" w:rsidDel="005035B2">
          <w:delText xml:space="preserve">will help immensely in bolstering security efforts by the </w:delText>
        </w:r>
        <w:r w:rsidR="00DC28EC" w:rsidDel="005035B2">
          <w:delText xml:space="preserve">organizations </w:delText>
        </w:r>
        <w:r w:rsidRPr="00794101" w:rsidDel="005035B2">
          <w:delText>and provid</w:delText>
        </w:r>
        <w:r w:rsidR="00DC28EC" w:rsidDel="005035B2">
          <w:delText>e</w:delText>
        </w:r>
        <w:r w:rsidRPr="00794101" w:rsidDel="005035B2">
          <w:delText xml:space="preserve"> </w:delText>
        </w:r>
        <w:r w:rsidR="00DC28EC" w:rsidDel="005035B2">
          <w:delText>application</w:delText>
        </w:r>
        <w:r w:rsidRPr="00794101" w:rsidDel="005035B2">
          <w:delText xml:space="preserve"> owners a sound strategy to avoid common mistakes and achieve the application goals in much more predictable way. This proactive approach will also greatly reduce the risk of budget overshoots due to security </w:delText>
        </w:r>
        <w:r w:rsidR="00A725AF" w:rsidRPr="00794101" w:rsidDel="005035B2">
          <w:delText xml:space="preserve">flaws to be mitigated at the later stages of the application. </w:delText>
        </w:r>
      </w:del>
    </w:p>
    <w:p w:rsidR="00A725AF" w:rsidRPr="00794101" w:rsidDel="005035B2" w:rsidRDefault="00A725AF">
      <w:pPr>
        <w:pStyle w:val="ListParagraph"/>
        <w:rPr>
          <w:del w:id="108" w:author="Microsoft account" w:date="2024-07-24T17:06:00Z"/>
        </w:rPr>
        <w:pPrChange w:id="109" w:author="Microsoft account" w:date="2024-07-24T17:06:00Z">
          <w:pPr>
            <w:jc w:val="both"/>
          </w:pPr>
        </w:pPrChange>
      </w:pPr>
      <w:del w:id="110" w:author="Microsoft account" w:date="2024-07-24T17:06:00Z">
        <w:r w:rsidRPr="00794101" w:rsidDel="005035B2">
          <w:delText xml:space="preserve">At the </w:delText>
        </w:r>
        <w:r w:rsidR="00EE755B" w:rsidDel="005035B2">
          <w:delText xml:space="preserve">enterprise </w:delText>
        </w:r>
        <w:r w:rsidRPr="00794101" w:rsidDel="005035B2">
          <w:delText>level ACE has Threat Analysis a</w:delText>
        </w:r>
        <w:r w:rsidR="00257504" w:rsidDel="005035B2">
          <w:delText>nd Modeling tool for enterprise</w:delText>
        </w:r>
        <w:r w:rsidR="004A395C" w:rsidDel="005035B2">
          <w:delText xml:space="preserve"> (TAMe)</w:delText>
        </w:r>
        <w:r w:rsidR="00257504" w:rsidDel="005035B2">
          <w:delText>,</w:delText>
        </w:r>
        <w:r w:rsidRPr="00794101" w:rsidDel="005035B2">
          <w:delText xml:space="preserve"> </w:delText>
        </w:r>
        <w:r w:rsidR="00137BF0" w:rsidRPr="00794101" w:rsidDel="005035B2">
          <w:delText>but</w:delText>
        </w:r>
        <w:r w:rsidRPr="00794101" w:rsidDel="005035B2">
          <w:delText xml:space="preserve"> that is different subject all together</w:delText>
        </w:r>
        <w:r w:rsidR="00EE755B" w:rsidDel="005035B2">
          <w:delText xml:space="preserve"> and can be discussed in a similar </w:delText>
        </w:r>
        <w:r w:rsidR="001568DB" w:rsidDel="005035B2">
          <w:delText>paper.</w:delText>
        </w:r>
        <w:r w:rsidR="004A395C" w:rsidDel="005035B2">
          <w:delText xml:space="preserve"> </w:delText>
        </w:r>
      </w:del>
    </w:p>
    <w:p w:rsidR="008C5CF0" w:rsidRPr="008C5CF0" w:rsidRDefault="008C5CF0">
      <w:pPr>
        <w:pStyle w:val="ListParagraph"/>
        <w:numPr>
          <w:ilvl w:val="0"/>
          <w:numId w:val="1"/>
        </w:numPr>
        <w:ind w:firstLine="0"/>
        <w:contextualSpacing w:val="0"/>
        <w:jc w:val="both"/>
        <w:rPr>
          <w:rFonts w:ascii="Calibri" w:hAnsi="Calibri"/>
        </w:rPr>
        <w:pPrChange w:id="111" w:author="Microsoft account" w:date="2024-07-24T17:06:00Z">
          <w:pPr>
            <w:spacing w:line="240" w:lineRule="auto"/>
            <w:jc w:val="both"/>
          </w:pPr>
        </w:pPrChange>
      </w:pPr>
    </w:p>
    <w:sectPr w:rsidR="008C5CF0" w:rsidRPr="008C5CF0" w:rsidSect="00C80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27A67"/>
    <w:multiLevelType w:val="hybridMultilevel"/>
    <w:tmpl w:val="3F0AE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v">
    <w15:presenceInfo w15:providerId="None" w15:userId="cv"/>
  </w15:person>
  <w15:person w15:author="Microsoft account">
    <w15:presenceInfo w15:providerId="Windows Live" w15:userId="eabe6c4682075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2"/>
  </w:compat>
  <w:rsids>
    <w:rsidRoot w:val="003205C9"/>
    <w:rsid w:val="00006627"/>
    <w:rsid w:val="0001670E"/>
    <w:rsid w:val="00026930"/>
    <w:rsid w:val="00081D82"/>
    <w:rsid w:val="00091F61"/>
    <w:rsid w:val="000A334F"/>
    <w:rsid w:val="000B5ADB"/>
    <w:rsid w:val="000E1E8C"/>
    <w:rsid w:val="00102D68"/>
    <w:rsid w:val="00137BF0"/>
    <w:rsid w:val="001521D7"/>
    <w:rsid w:val="001568DB"/>
    <w:rsid w:val="001819BA"/>
    <w:rsid w:val="001A39CC"/>
    <w:rsid w:val="001D6ED2"/>
    <w:rsid w:val="001E20FA"/>
    <w:rsid w:val="001F7B85"/>
    <w:rsid w:val="00202506"/>
    <w:rsid w:val="002103CA"/>
    <w:rsid w:val="00212030"/>
    <w:rsid w:val="0025345F"/>
    <w:rsid w:val="00257418"/>
    <w:rsid w:val="00257504"/>
    <w:rsid w:val="00267CAF"/>
    <w:rsid w:val="00281D6F"/>
    <w:rsid w:val="00293C3B"/>
    <w:rsid w:val="002B6CFB"/>
    <w:rsid w:val="00316110"/>
    <w:rsid w:val="003205C9"/>
    <w:rsid w:val="00323ACF"/>
    <w:rsid w:val="00330D6F"/>
    <w:rsid w:val="00330FB4"/>
    <w:rsid w:val="00335601"/>
    <w:rsid w:val="003535B3"/>
    <w:rsid w:val="00362A8A"/>
    <w:rsid w:val="00377830"/>
    <w:rsid w:val="0038101A"/>
    <w:rsid w:val="003A2C27"/>
    <w:rsid w:val="003E5B95"/>
    <w:rsid w:val="003F0DB6"/>
    <w:rsid w:val="003F2504"/>
    <w:rsid w:val="004150DB"/>
    <w:rsid w:val="0042777D"/>
    <w:rsid w:val="00432713"/>
    <w:rsid w:val="004665A1"/>
    <w:rsid w:val="004723B5"/>
    <w:rsid w:val="0049433B"/>
    <w:rsid w:val="004A395C"/>
    <w:rsid w:val="004A5869"/>
    <w:rsid w:val="004E4F8E"/>
    <w:rsid w:val="005035B2"/>
    <w:rsid w:val="00561146"/>
    <w:rsid w:val="005C7A47"/>
    <w:rsid w:val="00615962"/>
    <w:rsid w:val="00615F91"/>
    <w:rsid w:val="0064446A"/>
    <w:rsid w:val="00672E17"/>
    <w:rsid w:val="0068353F"/>
    <w:rsid w:val="00723F82"/>
    <w:rsid w:val="00725650"/>
    <w:rsid w:val="007319A6"/>
    <w:rsid w:val="00760E23"/>
    <w:rsid w:val="00794101"/>
    <w:rsid w:val="007B63D4"/>
    <w:rsid w:val="008658EF"/>
    <w:rsid w:val="008801BB"/>
    <w:rsid w:val="00885DFA"/>
    <w:rsid w:val="008A0764"/>
    <w:rsid w:val="008A3F11"/>
    <w:rsid w:val="008A5D13"/>
    <w:rsid w:val="008C55B6"/>
    <w:rsid w:val="008C5CF0"/>
    <w:rsid w:val="008D0B11"/>
    <w:rsid w:val="008D336E"/>
    <w:rsid w:val="008D7BF8"/>
    <w:rsid w:val="0096474D"/>
    <w:rsid w:val="009A5EB9"/>
    <w:rsid w:val="009E1D7F"/>
    <w:rsid w:val="00A07FD1"/>
    <w:rsid w:val="00A13008"/>
    <w:rsid w:val="00A33AA6"/>
    <w:rsid w:val="00A52F0D"/>
    <w:rsid w:val="00A61360"/>
    <w:rsid w:val="00A61FA4"/>
    <w:rsid w:val="00A62D7F"/>
    <w:rsid w:val="00A725AF"/>
    <w:rsid w:val="00A812F2"/>
    <w:rsid w:val="00AD0B2A"/>
    <w:rsid w:val="00B01004"/>
    <w:rsid w:val="00B47942"/>
    <w:rsid w:val="00B56FDA"/>
    <w:rsid w:val="00B83050"/>
    <w:rsid w:val="00B938A0"/>
    <w:rsid w:val="00BA46E5"/>
    <w:rsid w:val="00BB103A"/>
    <w:rsid w:val="00BB2429"/>
    <w:rsid w:val="00C22CF6"/>
    <w:rsid w:val="00C33A99"/>
    <w:rsid w:val="00C405EC"/>
    <w:rsid w:val="00C80860"/>
    <w:rsid w:val="00CA3B82"/>
    <w:rsid w:val="00CA603E"/>
    <w:rsid w:val="00CB181D"/>
    <w:rsid w:val="00CB39E3"/>
    <w:rsid w:val="00CE20E9"/>
    <w:rsid w:val="00CF3565"/>
    <w:rsid w:val="00D044B6"/>
    <w:rsid w:val="00D11183"/>
    <w:rsid w:val="00D1578B"/>
    <w:rsid w:val="00D263EC"/>
    <w:rsid w:val="00D44D7D"/>
    <w:rsid w:val="00D964F1"/>
    <w:rsid w:val="00DB6762"/>
    <w:rsid w:val="00DC28EC"/>
    <w:rsid w:val="00DD2639"/>
    <w:rsid w:val="00DD4563"/>
    <w:rsid w:val="00DE2AC0"/>
    <w:rsid w:val="00DF6856"/>
    <w:rsid w:val="00E63F8F"/>
    <w:rsid w:val="00EA395E"/>
    <w:rsid w:val="00EE1426"/>
    <w:rsid w:val="00EE541A"/>
    <w:rsid w:val="00EE755B"/>
    <w:rsid w:val="00F27C24"/>
    <w:rsid w:val="00F43BFC"/>
    <w:rsid w:val="00F553D8"/>
    <w:rsid w:val="00FA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6AC65-53BE-4BFB-94E5-C7DD67D0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860"/>
  </w:style>
  <w:style w:type="paragraph" w:styleId="Heading1">
    <w:name w:val="heading 1"/>
    <w:basedOn w:val="Normal"/>
    <w:next w:val="Normal"/>
    <w:link w:val="Heading1Char"/>
    <w:uiPriority w:val="9"/>
    <w:qFormat/>
    <w:rsid w:val="00432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C9"/>
    <w:pPr>
      <w:ind w:left="720"/>
      <w:contextualSpacing/>
    </w:pPr>
  </w:style>
  <w:style w:type="paragraph" w:styleId="BalloonText">
    <w:name w:val="Balloon Text"/>
    <w:basedOn w:val="Normal"/>
    <w:link w:val="BalloonTextChar"/>
    <w:uiPriority w:val="99"/>
    <w:semiHidden/>
    <w:unhideWhenUsed/>
    <w:rsid w:val="00427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D"/>
    <w:rPr>
      <w:rFonts w:ascii="Tahoma" w:hAnsi="Tahoma" w:cs="Tahoma"/>
      <w:sz w:val="16"/>
      <w:szCs w:val="16"/>
    </w:rPr>
  </w:style>
  <w:style w:type="paragraph" w:styleId="Caption">
    <w:name w:val="caption"/>
    <w:basedOn w:val="Normal"/>
    <w:next w:val="Normal"/>
    <w:link w:val="CaptionChar"/>
    <w:uiPriority w:val="35"/>
    <w:unhideWhenUsed/>
    <w:qFormat/>
    <w:rsid w:val="0042777D"/>
    <w:pPr>
      <w:spacing w:line="240" w:lineRule="auto"/>
    </w:pPr>
    <w:rPr>
      <w:b/>
      <w:bCs/>
      <w:color w:val="4F81BD" w:themeColor="accent1"/>
      <w:sz w:val="18"/>
      <w:szCs w:val="18"/>
    </w:rPr>
  </w:style>
  <w:style w:type="paragraph" w:customStyle="1" w:styleId="Style1">
    <w:name w:val="Style1"/>
    <w:basedOn w:val="Caption"/>
    <w:link w:val="Style1Char"/>
    <w:qFormat/>
    <w:rsid w:val="00885DFA"/>
    <w:pPr>
      <w:ind w:left="2160"/>
      <w:jc w:val="both"/>
    </w:pPr>
  </w:style>
  <w:style w:type="character" w:customStyle="1" w:styleId="CaptionChar">
    <w:name w:val="Caption Char"/>
    <w:basedOn w:val="DefaultParagraphFont"/>
    <w:link w:val="Caption"/>
    <w:uiPriority w:val="35"/>
    <w:rsid w:val="00885DFA"/>
    <w:rPr>
      <w:b/>
      <w:bCs/>
      <w:color w:val="4F81BD" w:themeColor="accent1"/>
      <w:sz w:val="18"/>
      <w:szCs w:val="18"/>
    </w:rPr>
  </w:style>
  <w:style w:type="character" w:customStyle="1" w:styleId="Style1Char">
    <w:name w:val="Style1 Char"/>
    <w:basedOn w:val="CaptionChar"/>
    <w:link w:val="Style1"/>
    <w:rsid w:val="00885DFA"/>
    <w:rPr>
      <w:b/>
      <w:bCs/>
      <w:color w:val="4F81BD" w:themeColor="accent1"/>
      <w:sz w:val="18"/>
      <w:szCs w:val="18"/>
    </w:rPr>
  </w:style>
  <w:style w:type="character" w:styleId="CommentReference">
    <w:name w:val="annotation reference"/>
    <w:basedOn w:val="DefaultParagraphFont"/>
    <w:uiPriority w:val="99"/>
    <w:semiHidden/>
    <w:unhideWhenUsed/>
    <w:rsid w:val="00F553D8"/>
    <w:rPr>
      <w:sz w:val="16"/>
      <w:szCs w:val="16"/>
    </w:rPr>
  </w:style>
  <w:style w:type="paragraph" w:styleId="CommentText">
    <w:name w:val="annotation text"/>
    <w:basedOn w:val="Normal"/>
    <w:link w:val="CommentTextChar"/>
    <w:uiPriority w:val="99"/>
    <w:semiHidden/>
    <w:unhideWhenUsed/>
    <w:rsid w:val="00F553D8"/>
    <w:pPr>
      <w:spacing w:line="240" w:lineRule="auto"/>
    </w:pPr>
    <w:rPr>
      <w:sz w:val="20"/>
      <w:szCs w:val="20"/>
    </w:rPr>
  </w:style>
  <w:style w:type="character" w:customStyle="1" w:styleId="CommentTextChar">
    <w:name w:val="Comment Text Char"/>
    <w:basedOn w:val="DefaultParagraphFont"/>
    <w:link w:val="CommentText"/>
    <w:uiPriority w:val="99"/>
    <w:semiHidden/>
    <w:rsid w:val="00F553D8"/>
    <w:rPr>
      <w:sz w:val="20"/>
      <w:szCs w:val="20"/>
    </w:rPr>
  </w:style>
  <w:style w:type="paragraph" w:styleId="CommentSubject">
    <w:name w:val="annotation subject"/>
    <w:basedOn w:val="CommentText"/>
    <w:next w:val="CommentText"/>
    <w:link w:val="CommentSubjectChar"/>
    <w:uiPriority w:val="99"/>
    <w:semiHidden/>
    <w:unhideWhenUsed/>
    <w:rsid w:val="00F553D8"/>
    <w:rPr>
      <w:b/>
      <w:bCs/>
    </w:rPr>
  </w:style>
  <w:style w:type="character" w:customStyle="1" w:styleId="CommentSubjectChar">
    <w:name w:val="Comment Subject Char"/>
    <w:basedOn w:val="CommentTextChar"/>
    <w:link w:val="CommentSubject"/>
    <w:uiPriority w:val="99"/>
    <w:semiHidden/>
    <w:rsid w:val="00F553D8"/>
    <w:rPr>
      <w:b/>
      <w:bCs/>
      <w:sz w:val="20"/>
      <w:szCs w:val="20"/>
    </w:rPr>
  </w:style>
  <w:style w:type="character" w:customStyle="1" w:styleId="Heading1Char">
    <w:name w:val="Heading 1 Char"/>
    <w:basedOn w:val="DefaultParagraphFont"/>
    <w:link w:val="Heading1"/>
    <w:uiPriority w:val="9"/>
    <w:rsid w:val="004327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32713"/>
    <w:pPr>
      <w:outlineLvl w:val="9"/>
    </w:pPr>
  </w:style>
  <w:style w:type="character" w:styleId="Hyperlink">
    <w:name w:val="Hyperlink"/>
    <w:basedOn w:val="DefaultParagraphFont"/>
    <w:uiPriority w:val="99"/>
    <w:unhideWhenUsed/>
    <w:rsid w:val="009A5E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6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ace_tea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msdn2.microsoft.com/"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logs.msdn.com/ace_team/archive/2007/05/01/threat-modeling-sanity-check-list.aspx"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sdn2.microsoft.com/en-us/security/aa570413.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BD00-C06E-4F72-A525-4D10D6AA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sagarj</dc:creator>
  <cp:lastModifiedBy>cv</cp:lastModifiedBy>
  <cp:revision>5</cp:revision>
  <dcterms:created xsi:type="dcterms:W3CDTF">2008-12-05T13:05:00Z</dcterms:created>
  <dcterms:modified xsi:type="dcterms:W3CDTF">2024-07-24T12:10:00Z</dcterms:modified>
</cp:coreProperties>
</file>